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CA7" w:rsidRPr="004E4B9A" w:rsidRDefault="005B5CA7" w:rsidP="005B5CA7">
      <w:pPr>
        <w:rPr>
          <w:b/>
        </w:rPr>
      </w:pPr>
      <w:r w:rsidRPr="004E4B9A">
        <w:rPr>
          <w:b/>
        </w:rPr>
        <w:t>Documentation</w:t>
      </w:r>
    </w:p>
    <w:p w:rsidR="005B5CA7" w:rsidRDefault="005B5CA7" w:rsidP="005B5CA7"/>
    <w:p w:rsidR="005B5CA7" w:rsidRDefault="005B5CA7" w:rsidP="005B5CA7">
      <w:r>
        <w:t>1.</w:t>
      </w:r>
      <w:r>
        <w:tab/>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w:t>
      </w:r>
    </w:p>
    <w:p w:rsidR="005B5CA7" w:rsidRDefault="005B5CA7" w:rsidP="005B5CA7"/>
    <w:p w:rsidR="005B5CA7" w:rsidRDefault="005B5CA7" w:rsidP="005B5CA7">
      <w:r>
        <w:t xml:space="preserve">The goal of this project is to use machine learning to detect fraudsters from the Enron dataset.  The Enron dataset contains a large quantity of emails between Enron employees along with data about employee financial compensation, e.g. salary, bonuses, etc. Each person of interest is labelled so we have a supervised learning problem.  The Enron data set contains 146 persons, 18 of which are poi's.  Each person in the dataset has 18 features.  Across the total dataset, the number of </w:t>
      </w:r>
      <w:proofErr w:type="spellStart"/>
      <w:r>
        <w:t>NaN's</w:t>
      </w:r>
      <w:proofErr w:type="spellEnd"/>
      <w:r>
        <w:t xml:space="preserve"> for each feature are:</w:t>
      </w:r>
    </w:p>
    <w:p w:rsidR="005B5CA7" w:rsidRDefault="005B5CA7" w:rsidP="005B5CA7">
      <w:pPr>
        <w:spacing w:after="0"/>
      </w:pPr>
      <w:r>
        <w:t>{'bonus': 64,</w:t>
      </w:r>
    </w:p>
    <w:p w:rsidR="005B5CA7" w:rsidRDefault="005B5CA7" w:rsidP="005B5CA7">
      <w:pPr>
        <w:spacing w:after="0"/>
      </w:pPr>
      <w:r>
        <w:t xml:space="preserve"> '</w:t>
      </w:r>
      <w:proofErr w:type="spellStart"/>
      <w:r>
        <w:t>deferral_payments</w:t>
      </w:r>
      <w:proofErr w:type="spellEnd"/>
      <w:r>
        <w:t>': 107,</w:t>
      </w:r>
    </w:p>
    <w:p w:rsidR="005B5CA7" w:rsidRDefault="005B5CA7" w:rsidP="005B5CA7">
      <w:pPr>
        <w:spacing w:after="0"/>
      </w:pPr>
      <w:r>
        <w:t xml:space="preserve"> '</w:t>
      </w:r>
      <w:proofErr w:type="spellStart"/>
      <w:r>
        <w:t>deferred_income</w:t>
      </w:r>
      <w:proofErr w:type="spellEnd"/>
      <w:r>
        <w:t>': 97,</w:t>
      </w:r>
    </w:p>
    <w:p w:rsidR="005B5CA7" w:rsidRDefault="005B5CA7" w:rsidP="005B5CA7">
      <w:pPr>
        <w:spacing w:after="0"/>
      </w:pPr>
      <w:r>
        <w:t xml:space="preserve"> '</w:t>
      </w:r>
      <w:proofErr w:type="spellStart"/>
      <w:r>
        <w:t>director_fees</w:t>
      </w:r>
      <w:proofErr w:type="spellEnd"/>
      <w:r>
        <w:t>': 129,</w:t>
      </w:r>
    </w:p>
    <w:p w:rsidR="005B5CA7" w:rsidRDefault="005B5CA7" w:rsidP="005B5CA7">
      <w:pPr>
        <w:spacing w:after="0"/>
      </w:pPr>
      <w:r>
        <w:t xml:space="preserve"> '</w:t>
      </w:r>
      <w:proofErr w:type="spellStart"/>
      <w:r>
        <w:t>email_address</w:t>
      </w:r>
      <w:proofErr w:type="spellEnd"/>
      <w:r>
        <w:t>': 35,</w:t>
      </w:r>
    </w:p>
    <w:p w:rsidR="005B5CA7" w:rsidRDefault="005B5CA7" w:rsidP="005B5CA7">
      <w:pPr>
        <w:spacing w:after="0"/>
      </w:pPr>
      <w:r>
        <w:t xml:space="preserve"> '</w:t>
      </w:r>
      <w:proofErr w:type="spellStart"/>
      <w:r>
        <w:t>exercised_stock_options</w:t>
      </w:r>
      <w:proofErr w:type="spellEnd"/>
      <w:r>
        <w:t>': 44,</w:t>
      </w:r>
    </w:p>
    <w:p w:rsidR="005B5CA7" w:rsidRDefault="005B5CA7" w:rsidP="005B5CA7">
      <w:pPr>
        <w:spacing w:after="0"/>
      </w:pPr>
      <w:r>
        <w:t xml:space="preserve"> '</w:t>
      </w:r>
      <w:proofErr w:type="gramStart"/>
      <w:r>
        <w:t>expenses</w:t>
      </w:r>
      <w:proofErr w:type="gramEnd"/>
      <w:r>
        <w:t>': 51,</w:t>
      </w:r>
    </w:p>
    <w:p w:rsidR="005B5CA7" w:rsidRDefault="005B5CA7" w:rsidP="005B5CA7">
      <w:pPr>
        <w:spacing w:after="0"/>
      </w:pPr>
      <w:r>
        <w:t xml:space="preserve"> '</w:t>
      </w:r>
      <w:proofErr w:type="spellStart"/>
      <w:r>
        <w:t>from_messages</w:t>
      </w:r>
      <w:proofErr w:type="spellEnd"/>
      <w:r>
        <w:t>': 60,</w:t>
      </w:r>
    </w:p>
    <w:p w:rsidR="005B5CA7" w:rsidRDefault="005B5CA7" w:rsidP="005B5CA7">
      <w:pPr>
        <w:spacing w:after="0"/>
      </w:pPr>
      <w:r>
        <w:t xml:space="preserve"> '</w:t>
      </w:r>
      <w:proofErr w:type="spellStart"/>
      <w:r>
        <w:t>from_poi_to_this_person</w:t>
      </w:r>
      <w:proofErr w:type="spellEnd"/>
      <w:r>
        <w:t>': 60,</w:t>
      </w:r>
    </w:p>
    <w:p w:rsidR="005B5CA7" w:rsidRDefault="005B5CA7" w:rsidP="005B5CA7">
      <w:pPr>
        <w:spacing w:after="0"/>
      </w:pPr>
      <w:r>
        <w:t xml:space="preserve"> '</w:t>
      </w:r>
      <w:proofErr w:type="spellStart"/>
      <w:r>
        <w:t>from_this_person_to_poi</w:t>
      </w:r>
      <w:proofErr w:type="spellEnd"/>
      <w:r>
        <w:t>': 60,</w:t>
      </w:r>
    </w:p>
    <w:p w:rsidR="005B5CA7" w:rsidRDefault="005B5CA7" w:rsidP="005B5CA7">
      <w:pPr>
        <w:spacing w:after="0"/>
      </w:pPr>
      <w:r>
        <w:t xml:space="preserve"> '</w:t>
      </w:r>
      <w:proofErr w:type="spellStart"/>
      <w:r>
        <w:t>loan_advances</w:t>
      </w:r>
      <w:proofErr w:type="spellEnd"/>
      <w:r>
        <w:t>': 142,</w:t>
      </w:r>
    </w:p>
    <w:p w:rsidR="005B5CA7" w:rsidRDefault="005B5CA7" w:rsidP="005B5CA7">
      <w:pPr>
        <w:spacing w:after="0"/>
      </w:pPr>
      <w:r>
        <w:t xml:space="preserve"> '</w:t>
      </w:r>
      <w:proofErr w:type="spellStart"/>
      <w:r>
        <w:t>long_term_incentive</w:t>
      </w:r>
      <w:proofErr w:type="spellEnd"/>
      <w:r>
        <w:t>': 80,</w:t>
      </w:r>
    </w:p>
    <w:p w:rsidR="005B5CA7" w:rsidRDefault="005B5CA7" w:rsidP="005B5CA7">
      <w:pPr>
        <w:spacing w:after="0"/>
      </w:pPr>
      <w:r>
        <w:t xml:space="preserve"> '</w:t>
      </w:r>
      <w:proofErr w:type="gramStart"/>
      <w:r>
        <w:t>other</w:t>
      </w:r>
      <w:proofErr w:type="gramEnd"/>
      <w:r>
        <w:t>': 53,</w:t>
      </w:r>
    </w:p>
    <w:p w:rsidR="005B5CA7" w:rsidRDefault="005B5CA7" w:rsidP="005B5CA7">
      <w:pPr>
        <w:spacing w:after="0"/>
      </w:pPr>
      <w:r>
        <w:t xml:space="preserve"> '</w:t>
      </w:r>
      <w:proofErr w:type="spellStart"/>
      <w:r>
        <w:t>restricted_stock</w:t>
      </w:r>
      <w:proofErr w:type="spellEnd"/>
      <w:r>
        <w:t>': 36,</w:t>
      </w:r>
    </w:p>
    <w:p w:rsidR="005B5CA7" w:rsidRDefault="005B5CA7" w:rsidP="005B5CA7">
      <w:pPr>
        <w:spacing w:after="0"/>
      </w:pPr>
      <w:r>
        <w:t xml:space="preserve"> '</w:t>
      </w:r>
      <w:proofErr w:type="spellStart"/>
      <w:r>
        <w:t>restricted_stock_deferred</w:t>
      </w:r>
      <w:proofErr w:type="spellEnd"/>
      <w:r>
        <w:t>': 128,</w:t>
      </w:r>
    </w:p>
    <w:p w:rsidR="005B5CA7" w:rsidRDefault="005B5CA7" w:rsidP="005B5CA7">
      <w:pPr>
        <w:spacing w:after="0"/>
      </w:pPr>
      <w:r>
        <w:t xml:space="preserve"> '</w:t>
      </w:r>
      <w:proofErr w:type="gramStart"/>
      <w:r>
        <w:t>salary</w:t>
      </w:r>
      <w:proofErr w:type="gramEnd"/>
      <w:r>
        <w:t>': 51,</w:t>
      </w:r>
    </w:p>
    <w:p w:rsidR="005B5CA7" w:rsidRDefault="005B5CA7" w:rsidP="005B5CA7">
      <w:pPr>
        <w:spacing w:after="0"/>
      </w:pPr>
      <w:r>
        <w:t xml:space="preserve"> '</w:t>
      </w:r>
      <w:proofErr w:type="spellStart"/>
      <w:r>
        <w:t>shared_receipt_with_poi</w:t>
      </w:r>
      <w:proofErr w:type="spellEnd"/>
      <w:r>
        <w:t>': 60,</w:t>
      </w:r>
    </w:p>
    <w:p w:rsidR="005B5CA7" w:rsidRDefault="005B5CA7" w:rsidP="005B5CA7">
      <w:pPr>
        <w:spacing w:after="0"/>
      </w:pPr>
      <w:r>
        <w:t xml:space="preserve"> '</w:t>
      </w:r>
      <w:proofErr w:type="spellStart"/>
      <w:r>
        <w:t>to_messages</w:t>
      </w:r>
      <w:proofErr w:type="spellEnd"/>
      <w:r>
        <w:t>': 60,</w:t>
      </w:r>
    </w:p>
    <w:p w:rsidR="005B5CA7" w:rsidRDefault="005B5CA7" w:rsidP="005B5CA7">
      <w:pPr>
        <w:spacing w:after="0"/>
      </w:pPr>
      <w:r>
        <w:t xml:space="preserve"> '</w:t>
      </w:r>
      <w:proofErr w:type="spellStart"/>
      <w:r>
        <w:t>total_payments</w:t>
      </w:r>
      <w:proofErr w:type="spellEnd"/>
      <w:r>
        <w:t>': 21,</w:t>
      </w:r>
    </w:p>
    <w:p w:rsidR="005B5CA7" w:rsidRDefault="005B5CA7" w:rsidP="005B5CA7">
      <w:pPr>
        <w:spacing w:after="0"/>
      </w:pPr>
      <w:r>
        <w:t xml:space="preserve"> '</w:t>
      </w:r>
      <w:proofErr w:type="spellStart"/>
      <w:r>
        <w:t>total_stock_value</w:t>
      </w:r>
      <w:proofErr w:type="spellEnd"/>
      <w:r>
        <w:t>': 20}</w:t>
      </w:r>
    </w:p>
    <w:p w:rsidR="005B5CA7" w:rsidRDefault="005B5CA7" w:rsidP="005B5CA7"/>
    <w:p w:rsidR="005B5CA7" w:rsidRDefault="005B5CA7" w:rsidP="005B5CA7">
      <w:r>
        <w:t xml:space="preserve">Outlier's were investigated visually using a </w:t>
      </w:r>
      <w:proofErr w:type="spellStart"/>
      <w:r>
        <w:t>pairwise</w:t>
      </w:r>
      <w:proofErr w:type="spellEnd"/>
      <w:r>
        <w:t xml:space="preserve"> scatter plot matrix. The </w:t>
      </w:r>
      <w:proofErr w:type="spellStart"/>
      <w:r>
        <w:t>pairwise</w:t>
      </w:r>
      <w:proofErr w:type="spellEnd"/>
      <w:r>
        <w:t xml:space="preserve"> plot matrix shows a clear outlier in each of the plots.  This outlier was explored with a function </w:t>
      </w:r>
      <w:proofErr w:type="spellStart"/>
      <w:r>
        <w:t>max_</w:t>
      </w:r>
      <w:proofErr w:type="gramStart"/>
      <w:r>
        <w:t>feature</w:t>
      </w:r>
      <w:proofErr w:type="spellEnd"/>
      <w:r>
        <w:t>(</w:t>
      </w:r>
      <w:proofErr w:type="gramEnd"/>
      <w:r>
        <w:t xml:space="preserve">) and </w:t>
      </w:r>
      <w:proofErr w:type="spellStart"/>
      <w:r>
        <w:t>max_person</w:t>
      </w:r>
      <w:proofErr w:type="spellEnd"/>
      <w:r>
        <w:t xml:space="preserve">() which each take a feature as an input and return the maximum value of a feature, and the person with the maximum value.  Since the outlier was found to return the summary statistic TOTAL, </w:t>
      </w:r>
      <w:r>
        <w:lastRenderedPageBreak/>
        <w:t xml:space="preserve">this was removed with the </w:t>
      </w:r>
      <w:proofErr w:type="gramStart"/>
      <w:r>
        <w:t>remove(</w:t>
      </w:r>
      <w:proofErr w:type="gramEnd"/>
      <w:r>
        <w:t xml:space="preserve">) function.  A scatter plot of salary and bonus was plotted to explore if additional outliers existed, which they did.  The largest remaining outliers in each of the </w:t>
      </w:r>
      <w:proofErr w:type="spellStart"/>
      <w:r>
        <w:t>financial_features</w:t>
      </w:r>
      <w:proofErr w:type="spellEnd"/>
      <w:r>
        <w:t xml:space="preserve"> list were printed using the </w:t>
      </w:r>
      <w:proofErr w:type="spellStart"/>
      <w:r>
        <w:t>max_</w:t>
      </w:r>
      <w:proofErr w:type="gramStart"/>
      <w:r>
        <w:t>person</w:t>
      </w:r>
      <w:proofErr w:type="spellEnd"/>
      <w:r>
        <w:t>(</w:t>
      </w:r>
      <w:proofErr w:type="gramEnd"/>
      <w:r>
        <w:t>) function.  Since these were all people, these outliers were kept in the dataset for further processing.</w:t>
      </w:r>
    </w:p>
    <w:p w:rsidR="005B5CA7" w:rsidRDefault="005B5CA7" w:rsidP="005B5CA7"/>
    <w:p w:rsidR="005B5CA7" w:rsidRDefault="005B5CA7" w:rsidP="005B5CA7">
      <w:r>
        <w:t>2.</w:t>
      </w:r>
      <w:r>
        <w:tab/>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t>importances</w:t>
      </w:r>
      <w:proofErr w:type="spellEnd"/>
      <w:r>
        <w:t xml:space="preserve"> of the features that you use.  [</w:t>
      </w:r>
      <w:proofErr w:type="gramStart"/>
      <w:r>
        <w:t>relevant</w:t>
      </w:r>
      <w:proofErr w:type="gramEnd"/>
      <w:r>
        <w:t xml:space="preserve"> rubric items: “create new features”, “properly scale features”, “intelligently select feature”]</w:t>
      </w:r>
    </w:p>
    <w:p w:rsidR="005B5CA7" w:rsidRDefault="005B5CA7" w:rsidP="005B5CA7"/>
    <w:p w:rsidR="005B5CA7" w:rsidRPr="005B5CA7" w:rsidRDefault="005B5CA7" w:rsidP="005B5CA7">
      <w:pPr>
        <w:rPr>
          <w:b/>
        </w:rPr>
      </w:pPr>
      <w:r w:rsidRPr="005B5CA7">
        <w:rPr>
          <w:b/>
        </w:rPr>
        <w:t>Create new features:</w:t>
      </w:r>
    </w:p>
    <w:p w:rsidR="005B5CA7" w:rsidRDefault="00DA2AE3" w:rsidP="005B5CA7">
      <w:r>
        <w:t xml:space="preserve">A new </w:t>
      </w:r>
      <w:r w:rsidR="00BE0809">
        <w:t xml:space="preserve">financial </w:t>
      </w:r>
      <w:r>
        <w:t xml:space="preserve">feature called </w:t>
      </w:r>
      <w:proofErr w:type="spellStart"/>
      <w:r>
        <w:t>non_salary</w:t>
      </w:r>
      <w:proofErr w:type="spellEnd"/>
      <w:r>
        <w:t xml:space="preserve"> was created</w:t>
      </w:r>
      <w:r w:rsidR="00BE0809">
        <w:t xml:space="preserve"> which involved summing all financial features excluding </w:t>
      </w:r>
      <w:proofErr w:type="spellStart"/>
      <w:r w:rsidR="00BE0809">
        <w:t>total_compensation</w:t>
      </w:r>
      <w:proofErr w:type="spellEnd"/>
      <w:r w:rsidR="00BE0809">
        <w:t xml:space="preserve"> and salary as well as the poi identifier</w:t>
      </w:r>
      <w:r>
        <w:t xml:space="preserve">.  </w:t>
      </w:r>
      <w:r w:rsidR="00BE0809">
        <w:t xml:space="preserve">The rationale behind creating this feature is that different poi’s may have exploited different </w:t>
      </w:r>
      <w:proofErr w:type="spellStart"/>
      <w:r w:rsidR="00BE0809">
        <w:t>non_salary</w:t>
      </w:r>
      <w:proofErr w:type="spellEnd"/>
      <w:r w:rsidR="00BE0809">
        <w:t xml:space="preserve"> compensation mechanisms to increase their total compensation.  The total compensation feature might not bring this feature out since some non-poi employees with a high salary with limited </w:t>
      </w:r>
      <w:proofErr w:type="spellStart"/>
      <w:r w:rsidR="00BE0809">
        <w:t>non_salary</w:t>
      </w:r>
      <w:proofErr w:type="spellEnd"/>
      <w:r w:rsidR="00BE0809">
        <w:t xml:space="preserve"> compensation could </w:t>
      </w:r>
      <w:r w:rsidR="007E6944">
        <w:t xml:space="preserve">have similar total compensation as </w:t>
      </w:r>
      <w:r w:rsidR="00BE0809">
        <w:t xml:space="preserve">the </w:t>
      </w:r>
      <w:r w:rsidR="007E6944">
        <w:t xml:space="preserve">poi’s with high </w:t>
      </w:r>
      <w:proofErr w:type="spellStart"/>
      <w:r w:rsidR="007E6944">
        <w:t>non_salary</w:t>
      </w:r>
      <w:proofErr w:type="spellEnd"/>
      <w:r w:rsidR="007E6944">
        <w:t xml:space="preserve"> compensation</w:t>
      </w:r>
      <w:r w:rsidR="00BE0809">
        <w:t xml:space="preserve">.  </w:t>
      </w:r>
      <w:r w:rsidR="007A3ABB">
        <w:t xml:space="preserve"> The evaluation metrics with and without this new features are summarized in the answer to qu</w:t>
      </w:r>
      <w:r w:rsidR="00275A3F">
        <w:t>es</w:t>
      </w:r>
      <w:r w:rsidR="007A3ABB">
        <w:t xml:space="preserve">tion 6 below.  </w:t>
      </w:r>
    </w:p>
    <w:p w:rsidR="005B5CA7" w:rsidRPr="005B5CA7" w:rsidRDefault="005B5CA7" w:rsidP="005B5CA7">
      <w:pPr>
        <w:rPr>
          <w:b/>
        </w:rPr>
      </w:pPr>
      <w:r w:rsidRPr="005B5CA7">
        <w:rPr>
          <w:b/>
        </w:rPr>
        <w:t>Properly scale features:</w:t>
      </w:r>
    </w:p>
    <w:p w:rsidR="005B5CA7" w:rsidRDefault="005B5CA7" w:rsidP="005B5CA7">
      <w:r>
        <w:t xml:space="preserve">Financial features were scaled using the </w:t>
      </w:r>
      <w:proofErr w:type="spellStart"/>
      <w:r>
        <w:t>MinMaxScaler</w:t>
      </w:r>
      <w:proofErr w:type="spellEnd"/>
      <w:r>
        <w:t xml:space="preserve"> function.</w:t>
      </w:r>
      <w:r w:rsidR="00F6703A">
        <w:t xml:space="preserve">  Feature scaling is used to standardize the range of values in each of the features so that the classification algorithm does not put more weight on financial features that have a large range of values compared to financial features with a smaller range of values.  This is because most classification algorithms use the Euclidian distance between data points in their algorithm.  </w:t>
      </w:r>
    </w:p>
    <w:p w:rsidR="00D6717C" w:rsidRPr="005B5CA7" w:rsidRDefault="00D6717C" w:rsidP="00D6717C">
      <w:pPr>
        <w:rPr>
          <w:b/>
        </w:rPr>
      </w:pPr>
      <w:r w:rsidRPr="005B5CA7">
        <w:rPr>
          <w:b/>
        </w:rPr>
        <w:t>Intelligently select features:</w:t>
      </w:r>
    </w:p>
    <w:p w:rsidR="00D6717C" w:rsidRDefault="00D6717C" w:rsidP="00D6717C">
      <w:r>
        <w:t xml:space="preserve">Financial features from the dataset were manually selected and stored in the </w:t>
      </w:r>
      <w:proofErr w:type="spellStart"/>
      <w:r w:rsidRPr="007E6944">
        <w:rPr>
          <w:i/>
        </w:rPr>
        <w:t>financial_features</w:t>
      </w:r>
      <w:proofErr w:type="spellEnd"/>
      <w:r w:rsidRPr="007E6944">
        <w:t xml:space="preserve"> </w:t>
      </w:r>
      <w:r>
        <w:t xml:space="preserve">list.  For financial features where the total count of </w:t>
      </w:r>
      <w:proofErr w:type="spellStart"/>
      <w:r>
        <w:t>NaNs</w:t>
      </w:r>
      <w:proofErr w:type="spellEnd"/>
      <w:r>
        <w:t xml:space="preserve"> for a feature was greater than 50% of the total data points, this feature was excluded from the assessment.  After scaling the features using the </w:t>
      </w:r>
      <w:proofErr w:type="spellStart"/>
      <w:proofErr w:type="gramStart"/>
      <w:r>
        <w:t>MinMaxScaler</w:t>
      </w:r>
      <w:proofErr w:type="spellEnd"/>
      <w:r>
        <w:t>(</w:t>
      </w:r>
      <w:proofErr w:type="gramEnd"/>
      <w:r>
        <w:t xml:space="preserve">), the final features were selected from the financial features subset using </w:t>
      </w:r>
      <w:proofErr w:type="spellStart"/>
      <w:r>
        <w:t>SelectKBest</w:t>
      </w:r>
      <w:proofErr w:type="spellEnd"/>
      <w:r>
        <w:t xml:space="preserve">(chi2, k=4).  </w:t>
      </w:r>
    </w:p>
    <w:p w:rsidR="005B5CA7" w:rsidRDefault="005B5CA7" w:rsidP="005B5CA7"/>
    <w:p w:rsidR="005B5CA7" w:rsidRDefault="005B5CA7" w:rsidP="005B5CA7">
      <w:r>
        <w:lastRenderedPageBreak/>
        <w:t>3.</w:t>
      </w:r>
      <w:r>
        <w:tab/>
        <w:t>What algorithm did you end up using?  What other one(s) did you try? [</w:t>
      </w:r>
      <w:proofErr w:type="gramStart"/>
      <w:r>
        <w:t>relevant</w:t>
      </w:r>
      <w:proofErr w:type="gramEnd"/>
      <w:r>
        <w:t xml:space="preserve"> rubric item: “pick an algorithm”]</w:t>
      </w:r>
    </w:p>
    <w:p w:rsidR="008A5920" w:rsidRDefault="005B5CA7" w:rsidP="005B5CA7">
      <w:r>
        <w:t xml:space="preserve"> </w:t>
      </w:r>
      <w:proofErr w:type="spellStart"/>
      <w:r w:rsidR="000E3E4D" w:rsidRPr="000E3E4D">
        <w:t>KNeighborsClassifier</w:t>
      </w:r>
      <w:proofErr w:type="spellEnd"/>
      <w:r w:rsidR="000E3E4D" w:rsidRPr="000E3E4D">
        <w:t xml:space="preserve"> </w:t>
      </w:r>
      <w:r w:rsidR="000E3E4D">
        <w:t>(</w:t>
      </w:r>
      <w:proofErr w:type="spellStart"/>
      <w:r w:rsidR="000E3E4D">
        <w:t>n_neighbors</w:t>
      </w:r>
      <w:proofErr w:type="spellEnd"/>
      <w:r w:rsidR="000E3E4D">
        <w:t>=</w:t>
      </w:r>
      <w:r w:rsidR="00D6717C">
        <w:t>3</w:t>
      </w:r>
      <w:r w:rsidR="000E3E4D">
        <w:t xml:space="preserve">, weights='uniform', algorithm='auto', </w:t>
      </w:r>
      <w:proofErr w:type="spellStart"/>
      <w:r w:rsidR="000E3E4D">
        <w:t>leaf_size</w:t>
      </w:r>
      <w:proofErr w:type="spellEnd"/>
      <w:r w:rsidR="000E3E4D">
        <w:t>=</w:t>
      </w:r>
      <w:r w:rsidR="00D6717C">
        <w:t>30</w:t>
      </w:r>
      <w:r w:rsidR="000E3E4D">
        <w:t>, p=1, metric='</w:t>
      </w:r>
      <w:proofErr w:type="spellStart"/>
      <w:r w:rsidR="000E3E4D">
        <w:t>minkowski</w:t>
      </w:r>
      <w:proofErr w:type="spellEnd"/>
      <w:r w:rsidR="000E3E4D">
        <w:t>')</w:t>
      </w:r>
      <w:r w:rsidR="000E3E4D" w:rsidDel="000E3E4D">
        <w:t xml:space="preserve"> </w:t>
      </w:r>
      <w:r w:rsidR="008A5920">
        <w:t>was selected as the tuned algorithm.  Results for the evaluation metrics were:</w:t>
      </w:r>
    </w:p>
    <w:p w:rsidR="008A5920" w:rsidRDefault="008A5920" w:rsidP="008A5920">
      <w:pPr>
        <w:pStyle w:val="HTMLPreformatted"/>
        <w:shd w:val="clear" w:color="auto" w:fill="FFFFFF"/>
        <w:wordWrap w:val="0"/>
        <w:spacing w:line="255" w:lineRule="atLeast"/>
        <w:textAlignment w:val="baseline"/>
        <w:rPr>
          <w:color w:val="000000"/>
          <w:sz w:val="21"/>
          <w:szCs w:val="21"/>
        </w:rPr>
      </w:pPr>
      <w:r>
        <w:rPr>
          <w:color w:val="000000"/>
          <w:sz w:val="21"/>
          <w:szCs w:val="21"/>
        </w:rPr>
        <w:t>Accuracy: 0.88413</w:t>
      </w:r>
      <w:r>
        <w:rPr>
          <w:color w:val="000000"/>
          <w:sz w:val="21"/>
          <w:szCs w:val="21"/>
        </w:rPr>
        <w:tab/>
        <w:t>Precision: 0.63074</w:t>
      </w:r>
      <w:r>
        <w:rPr>
          <w:color w:val="000000"/>
          <w:sz w:val="21"/>
          <w:szCs w:val="21"/>
        </w:rPr>
        <w:tab/>
        <w:t>Recall: 0.31600</w:t>
      </w:r>
    </w:p>
    <w:p w:rsidR="008A5920" w:rsidRDefault="008A5920" w:rsidP="005B5CA7"/>
    <w:p w:rsidR="008A5920" w:rsidRDefault="000E3E4D" w:rsidP="005B5CA7">
      <w:r>
        <w:t xml:space="preserve">Other algorithms were iterated over using different model parameters include </w:t>
      </w:r>
      <w:proofErr w:type="spellStart"/>
      <w:r>
        <w:t>Adaboost</w:t>
      </w:r>
      <w:proofErr w:type="spellEnd"/>
      <w:r>
        <w:t xml:space="preserve">, </w:t>
      </w:r>
      <w:proofErr w:type="spellStart"/>
      <w:r w:rsidRPr="000E3E4D">
        <w:t>RandomForestClassifier</w:t>
      </w:r>
      <w:proofErr w:type="spellEnd"/>
      <w:r>
        <w:t xml:space="preserve">, and </w:t>
      </w:r>
      <w:proofErr w:type="spellStart"/>
      <w:r w:rsidRPr="000E3E4D">
        <w:t>LinearSVC</w:t>
      </w:r>
      <w:proofErr w:type="spellEnd"/>
      <w:r>
        <w:t xml:space="preserve">.  Random forest classifiers and </w:t>
      </w:r>
      <w:proofErr w:type="spellStart"/>
      <w:r>
        <w:t>Adaboost</w:t>
      </w:r>
      <w:proofErr w:type="spellEnd"/>
      <w:r>
        <w:t xml:space="preserve"> were found to be </w:t>
      </w:r>
      <w:r w:rsidR="008A5920">
        <w:t>much</w:t>
      </w:r>
      <w:r>
        <w:t xml:space="preserve"> slow</w:t>
      </w:r>
      <w:r w:rsidR="008A5920">
        <w:t>er</w:t>
      </w:r>
      <w:r>
        <w:t xml:space="preserve"> for this classification project.  </w:t>
      </w:r>
      <w:proofErr w:type="spellStart"/>
      <w:r w:rsidR="00BB6E18">
        <w:t>Adaboost</w:t>
      </w:r>
      <w:proofErr w:type="spellEnd"/>
      <w:r w:rsidR="00BB6E18">
        <w:t xml:space="preserve"> and Random forest classifiers were not selected as the final tuned algorithm due to their slower performance.  Good evaluation metric scores were also found using </w:t>
      </w:r>
      <w:proofErr w:type="spellStart"/>
      <w:r w:rsidR="00BB6E18">
        <w:t>Adaboost</w:t>
      </w:r>
      <w:proofErr w:type="spellEnd"/>
      <w:r w:rsidR="00BB6E18">
        <w:t>:</w:t>
      </w:r>
    </w:p>
    <w:p w:rsidR="00307C10" w:rsidRDefault="00307C10" w:rsidP="005B5CA7">
      <w:r>
        <w:t xml:space="preserve">With </w:t>
      </w:r>
      <w:proofErr w:type="spellStart"/>
      <w:proofErr w:type="gramStart"/>
      <w:r>
        <w:t>SeleKBest</w:t>
      </w:r>
      <w:proofErr w:type="spellEnd"/>
      <w:r>
        <w:t>(</w:t>
      </w:r>
      <w:proofErr w:type="gramEnd"/>
      <w:r>
        <w:t>chi2, k=3):</w:t>
      </w:r>
    </w:p>
    <w:p w:rsidR="00BB6E18" w:rsidRDefault="00BB6E18" w:rsidP="00BB6E18">
      <w:pPr>
        <w:pStyle w:val="HTMLPreformatted"/>
        <w:shd w:val="clear" w:color="auto" w:fill="FFFFFF"/>
        <w:wordWrap w:val="0"/>
        <w:spacing w:line="231" w:lineRule="atLeast"/>
        <w:textAlignment w:val="baseline"/>
        <w:rPr>
          <w:color w:val="000000"/>
          <w:sz w:val="19"/>
          <w:szCs w:val="19"/>
        </w:rPr>
      </w:pPr>
      <w:proofErr w:type="gramStart"/>
      <w:r>
        <w:rPr>
          <w:color w:val="000000"/>
          <w:sz w:val="19"/>
          <w:szCs w:val="19"/>
        </w:rPr>
        <w:t>Pipeline(</w:t>
      </w:r>
      <w:proofErr w:type="gramEnd"/>
      <w:r>
        <w:rPr>
          <w:color w:val="000000"/>
          <w:sz w:val="19"/>
          <w:szCs w:val="19"/>
        </w:rPr>
        <w:t xml:space="preserve">steps=[('normalization', </w:t>
      </w:r>
      <w:proofErr w:type="spellStart"/>
      <w:r>
        <w:rPr>
          <w:color w:val="000000"/>
          <w:sz w:val="19"/>
          <w:szCs w:val="19"/>
        </w:rPr>
        <w:t>MinMaxScaler</w:t>
      </w:r>
      <w:proofErr w:type="spellEnd"/>
      <w:r>
        <w:rPr>
          <w:color w:val="000000"/>
          <w:sz w:val="19"/>
          <w:szCs w:val="19"/>
        </w:rPr>
        <w:t xml:space="preserve">(copy=True, </w:t>
      </w:r>
      <w:proofErr w:type="spellStart"/>
      <w:r>
        <w:rPr>
          <w:color w:val="000000"/>
          <w:sz w:val="19"/>
          <w:szCs w:val="19"/>
        </w:rPr>
        <w:t>feature_range</w:t>
      </w:r>
      <w:proofErr w:type="spellEnd"/>
      <w:r>
        <w:rPr>
          <w:color w:val="000000"/>
          <w:sz w:val="19"/>
          <w:szCs w:val="19"/>
        </w:rPr>
        <w:t xml:space="preserve">=(0, 1))), ('classifier', </w:t>
      </w:r>
      <w:proofErr w:type="spellStart"/>
      <w:r>
        <w:rPr>
          <w:color w:val="000000"/>
          <w:sz w:val="19"/>
          <w:szCs w:val="19"/>
        </w:rPr>
        <w:t>AdaBoostClassifier</w:t>
      </w:r>
      <w:proofErr w:type="spellEnd"/>
      <w:r>
        <w:rPr>
          <w:color w:val="000000"/>
          <w:sz w:val="19"/>
          <w:szCs w:val="19"/>
        </w:rPr>
        <w:t xml:space="preserve">(algorithm='SAMME.R', </w:t>
      </w:r>
      <w:proofErr w:type="spellStart"/>
      <w:r>
        <w:rPr>
          <w:color w:val="000000"/>
          <w:sz w:val="19"/>
          <w:szCs w:val="19"/>
        </w:rPr>
        <w:t>base_estimator</w:t>
      </w:r>
      <w:proofErr w:type="spellEnd"/>
      <w:r>
        <w:rPr>
          <w:color w:val="000000"/>
          <w:sz w:val="19"/>
          <w:szCs w:val="19"/>
        </w:rPr>
        <w:t>=None,</w:t>
      </w:r>
    </w:p>
    <w:p w:rsidR="00BB6E18" w:rsidRDefault="00BB6E18" w:rsidP="00BB6E18">
      <w:pPr>
        <w:pStyle w:val="HTMLPreformatted"/>
        <w:shd w:val="clear" w:color="auto" w:fill="FFFFFF"/>
        <w:wordWrap w:val="0"/>
        <w:spacing w:line="231" w:lineRule="atLeast"/>
        <w:textAlignment w:val="baseline"/>
        <w:rPr>
          <w:color w:val="000000"/>
          <w:sz w:val="19"/>
          <w:szCs w:val="19"/>
        </w:rPr>
      </w:pPr>
      <w:r>
        <w:rPr>
          <w:color w:val="000000"/>
          <w:sz w:val="19"/>
          <w:szCs w:val="19"/>
        </w:rPr>
        <w:t xml:space="preserve">          </w:t>
      </w:r>
      <w:proofErr w:type="spellStart"/>
      <w:r>
        <w:rPr>
          <w:color w:val="000000"/>
          <w:sz w:val="19"/>
          <w:szCs w:val="19"/>
        </w:rPr>
        <w:t>learning_rate</w:t>
      </w:r>
      <w:proofErr w:type="spellEnd"/>
      <w:r>
        <w:rPr>
          <w:color w:val="000000"/>
          <w:sz w:val="19"/>
          <w:szCs w:val="19"/>
        </w:rPr>
        <w:t xml:space="preserve">=1.0, </w:t>
      </w:r>
      <w:proofErr w:type="spellStart"/>
      <w:r>
        <w:rPr>
          <w:color w:val="000000"/>
          <w:sz w:val="19"/>
          <w:szCs w:val="19"/>
        </w:rPr>
        <w:t>n_estimators</w:t>
      </w:r>
      <w:proofErr w:type="spellEnd"/>
      <w:r>
        <w:rPr>
          <w:color w:val="000000"/>
          <w:sz w:val="19"/>
          <w:szCs w:val="19"/>
        </w:rPr>
        <w:t xml:space="preserve">=10, </w:t>
      </w:r>
      <w:proofErr w:type="spellStart"/>
      <w:r>
        <w:rPr>
          <w:color w:val="000000"/>
          <w:sz w:val="19"/>
          <w:szCs w:val="19"/>
        </w:rPr>
        <w:t>random_state</w:t>
      </w:r>
      <w:proofErr w:type="spellEnd"/>
      <w:r>
        <w:rPr>
          <w:color w:val="000000"/>
          <w:sz w:val="19"/>
          <w:szCs w:val="19"/>
        </w:rPr>
        <w:t>=</w:t>
      </w:r>
      <w:proofErr w:type="gramStart"/>
      <w:r>
        <w:rPr>
          <w:color w:val="000000"/>
          <w:sz w:val="19"/>
          <w:szCs w:val="19"/>
        </w:rPr>
        <w:t>None</w:t>
      </w:r>
      <w:proofErr w:type="gramEnd"/>
      <w:r>
        <w:rPr>
          <w:color w:val="000000"/>
          <w:sz w:val="19"/>
          <w:szCs w:val="19"/>
        </w:rPr>
        <w:t>))])</w:t>
      </w:r>
    </w:p>
    <w:p w:rsidR="00BB6E18" w:rsidRDefault="00BB6E18" w:rsidP="00BB6E18">
      <w:pPr>
        <w:pStyle w:val="HTMLPreformatted"/>
        <w:shd w:val="clear" w:color="auto" w:fill="FFFFFF"/>
        <w:wordWrap w:val="0"/>
        <w:spacing w:line="231" w:lineRule="atLeast"/>
        <w:textAlignment w:val="baseline"/>
        <w:rPr>
          <w:color w:val="000000"/>
          <w:sz w:val="19"/>
          <w:szCs w:val="19"/>
        </w:rPr>
      </w:pPr>
      <w:r>
        <w:rPr>
          <w:color w:val="000000"/>
          <w:sz w:val="19"/>
          <w:szCs w:val="19"/>
        </w:rPr>
        <w:tab/>
        <w:t>Accuracy: 0.87593</w:t>
      </w:r>
      <w:r>
        <w:rPr>
          <w:color w:val="000000"/>
          <w:sz w:val="19"/>
          <w:szCs w:val="19"/>
        </w:rPr>
        <w:tab/>
        <w:t>Precision: 0.62098</w:t>
      </w:r>
      <w:r>
        <w:rPr>
          <w:color w:val="000000"/>
          <w:sz w:val="19"/>
          <w:szCs w:val="19"/>
        </w:rPr>
        <w:tab/>
        <w:t>Recall: 0.33750</w:t>
      </w:r>
      <w:r>
        <w:rPr>
          <w:color w:val="000000"/>
          <w:sz w:val="19"/>
          <w:szCs w:val="19"/>
        </w:rPr>
        <w:tab/>
        <w:t>F1: 0.43732</w:t>
      </w:r>
      <w:r>
        <w:rPr>
          <w:color w:val="000000"/>
          <w:sz w:val="19"/>
          <w:szCs w:val="19"/>
        </w:rPr>
        <w:tab/>
        <w:t>F2: 0.37141</w:t>
      </w:r>
    </w:p>
    <w:p w:rsidR="00BB6E18" w:rsidRPr="00BB6E18" w:rsidRDefault="00BB6E18" w:rsidP="005B5CA7"/>
    <w:p w:rsidR="005B5CA7" w:rsidRDefault="005B5CA7" w:rsidP="005B5CA7"/>
    <w:p w:rsidR="005B5CA7" w:rsidRDefault="005B5CA7" w:rsidP="005B5CA7">
      <w:r>
        <w:t>4.</w:t>
      </w:r>
      <w:r>
        <w:tab/>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w:t>
      </w:r>
      <w:proofErr w:type="gramStart"/>
      <w:r>
        <w:t>relevant</w:t>
      </w:r>
      <w:proofErr w:type="gramEnd"/>
      <w:r>
        <w:t xml:space="preserve"> rubric item: “tune the algorithm”]</w:t>
      </w:r>
    </w:p>
    <w:p w:rsidR="005B5CA7" w:rsidRPr="005B5CA7" w:rsidRDefault="005B5CA7" w:rsidP="005B5CA7">
      <w:pPr>
        <w:rPr>
          <w:b/>
        </w:rPr>
      </w:pPr>
      <w:r w:rsidRPr="005B5CA7">
        <w:rPr>
          <w:b/>
        </w:rPr>
        <w:t>Tune the algorithm:</w:t>
      </w:r>
    </w:p>
    <w:p w:rsidR="005B5CA7" w:rsidRDefault="005B5CA7" w:rsidP="005B5CA7">
      <w:r>
        <w:t>Each classifier explored in the assessment has one or more parameters related to the structure of the algorithm.  '</w:t>
      </w:r>
      <w:r w:rsidR="00FB1484">
        <w:t>T</w:t>
      </w:r>
      <w:r>
        <w:t xml:space="preserve">uning' </w:t>
      </w:r>
      <w:proofErr w:type="gramStart"/>
      <w:r>
        <w:t xml:space="preserve">these </w:t>
      </w:r>
      <w:r w:rsidR="00FB1484">
        <w:t xml:space="preserve"> parameters</w:t>
      </w:r>
      <w:proofErr w:type="gramEnd"/>
      <w:r>
        <w:t xml:space="preserve"> influence</w:t>
      </w:r>
      <w:r w:rsidR="00681C83">
        <w:t>s</w:t>
      </w:r>
      <w:r>
        <w:t xml:space="preserve"> the score of our classifier based on our selected </w:t>
      </w:r>
      <w:r w:rsidR="00FB1484">
        <w:t xml:space="preserve">evaluation </w:t>
      </w:r>
      <w:r>
        <w:t>metrics</w:t>
      </w:r>
      <w:r w:rsidR="00681C83">
        <w:t xml:space="preserve"> s</w:t>
      </w:r>
      <w:r>
        <w:t>o it is important to explore how changes to the initial parameter assumption</w:t>
      </w:r>
      <w:r w:rsidR="00FB1484">
        <w:t>s</w:t>
      </w:r>
      <w:r>
        <w:t xml:space="preserve"> </w:t>
      </w:r>
      <w:proofErr w:type="spellStart"/>
      <w:r>
        <w:t>affect</w:t>
      </w:r>
      <w:r w:rsidR="00BB6E18">
        <w:t>ed</w:t>
      </w:r>
      <w:r w:rsidR="00FB1484">
        <w:t>relevant</w:t>
      </w:r>
      <w:proofErr w:type="spellEnd"/>
      <w:r w:rsidR="00FB1484">
        <w:t xml:space="preserve"> evaluation metrics</w:t>
      </w:r>
      <w:r>
        <w:t xml:space="preserve">.  </w:t>
      </w:r>
    </w:p>
    <w:p w:rsidR="00FB1484" w:rsidRDefault="00FB1484" w:rsidP="00751DF6">
      <w:r>
        <w:t xml:space="preserve">The parameters of </w:t>
      </w:r>
      <w:r w:rsidR="00751DF6">
        <w:t>several</w:t>
      </w:r>
      <w:r w:rsidR="00EC36C4">
        <w:t xml:space="preserve"> </w:t>
      </w:r>
      <w:proofErr w:type="spellStart"/>
      <w:r w:rsidR="00751DF6">
        <w:t>algorithms</w:t>
      </w:r>
      <w:r w:rsidR="00EC36C4">
        <w:t>were</w:t>
      </w:r>
      <w:proofErr w:type="spellEnd"/>
      <w:r w:rsidR="00EC36C4">
        <w:t xml:space="preserve"> </w:t>
      </w:r>
      <w:r w:rsidR="00751DF6">
        <w:t>explored</w:t>
      </w:r>
      <w:r w:rsidR="00375636">
        <w:t xml:space="preserve"> to improve scores for the evaluation metrics.  </w:t>
      </w:r>
      <w:r w:rsidR="00751DF6">
        <w:t xml:space="preserve">When </w:t>
      </w:r>
      <w:proofErr w:type="spellStart"/>
      <w:r w:rsidR="00751DF6">
        <w:t>SelectKBest</w:t>
      </w:r>
      <w:proofErr w:type="spellEnd"/>
      <w:r w:rsidR="00751DF6">
        <w:t xml:space="preserve"> and </w:t>
      </w:r>
      <w:proofErr w:type="spellStart"/>
      <w:r w:rsidR="00751DF6">
        <w:t>KNeighboursClassifier</w:t>
      </w:r>
      <w:proofErr w:type="spellEnd"/>
      <w:r w:rsidR="00751DF6">
        <w:t xml:space="preserve"> were found to provide an efficient pipeline with high performance on the evaluation metrics, these methods were explored through more extensive parameter tuning using the </w:t>
      </w:r>
      <w:proofErr w:type="spellStart"/>
      <w:r w:rsidR="00751DF6">
        <w:t>explore_scores</w:t>
      </w:r>
      <w:proofErr w:type="spellEnd"/>
      <w:r w:rsidR="00751DF6">
        <w:t>() function.  This function has been commented out to allow the script to run faster.  A summary of some of the higher scoring parameter selections and their results are summarized here below.</w:t>
      </w:r>
    </w:p>
    <w:p w:rsidR="00AE295D" w:rsidRDefault="006F5B33" w:rsidP="00751DF6">
      <w:r>
        <w:t xml:space="preserve">With </w:t>
      </w:r>
      <w:proofErr w:type="spellStart"/>
      <w:proofErr w:type="gramStart"/>
      <w:r>
        <w:t>SeleKBest</w:t>
      </w:r>
      <w:proofErr w:type="spellEnd"/>
      <w:r>
        <w:t>(</w:t>
      </w:r>
      <w:proofErr w:type="gramEnd"/>
      <w:r>
        <w:t>chi2, k=3):</w:t>
      </w:r>
    </w:p>
    <w:p w:rsidR="00AE295D" w:rsidRDefault="00AE295D" w:rsidP="00AE295D">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lastRenderedPageBreak/>
        <w:t>Pipeline(</w:t>
      </w:r>
      <w:proofErr w:type="gramEnd"/>
      <w:r>
        <w:rPr>
          <w:color w:val="000000"/>
          <w:sz w:val="21"/>
          <w:szCs w:val="21"/>
        </w:rPr>
        <w:t xml:space="preserve">steps=[('normalization', </w:t>
      </w:r>
      <w:proofErr w:type="spellStart"/>
      <w:r>
        <w:rPr>
          <w:color w:val="000000"/>
          <w:sz w:val="21"/>
          <w:szCs w:val="21"/>
        </w:rPr>
        <w:t>MinMaxScaler</w:t>
      </w:r>
      <w:proofErr w:type="spellEnd"/>
      <w:r>
        <w:rPr>
          <w:color w:val="000000"/>
          <w:sz w:val="21"/>
          <w:szCs w:val="21"/>
        </w:rPr>
        <w:t xml:space="preserve">(copy=True, </w:t>
      </w:r>
      <w:proofErr w:type="spellStart"/>
      <w:r>
        <w:rPr>
          <w:color w:val="000000"/>
          <w:sz w:val="21"/>
          <w:szCs w:val="21"/>
        </w:rPr>
        <w:t>feature_range</w:t>
      </w:r>
      <w:proofErr w:type="spellEnd"/>
      <w:r>
        <w:rPr>
          <w:color w:val="000000"/>
          <w:sz w:val="21"/>
          <w:szCs w:val="21"/>
        </w:rPr>
        <w:t xml:space="preserve">=(0, 1))), ('classifier', </w:t>
      </w:r>
      <w:proofErr w:type="spellStart"/>
      <w:r>
        <w:rPr>
          <w:color w:val="000000"/>
          <w:sz w:val="21"/>
          <w:szCs w:val="21"/>
        </w:rPr>
        <w:t>KNeighborsClassifier</w:t>
      </w:r>
      <w:proofErr w:type="spellEnd"/>
      <w:r>
        <w:rPr>
          <w:color w:val="000000"/>
          <w:sz w:val="21"/>
          <w:szCs w:val="21"/>
        </w:rPr>
        <w:t xml:space="preserve">(algorithm='auto', </w:t>
      </w:r>
      <w:proofErr w:type="spellStart"/>
      <w:r>
        <w:rPr>
          <w:color w:val="000000"/>
          <w:sz w:val="21"/>
          <w:szCs w:val="21"/>
        </w:rPr>
        <w:t>leaf_size</w:t>
      </w:r>
      <w:proofErr w:type="spellEnd"/>
      <w:r>
        <w:rPr>
          <w:color w:val="000000"/>
          <w:sz w:val="21"/>
          <w:szCs w:val="21"/>
        </w:rPr>
        <w:t>=100, metric='</w:t>
      </w:r>
      <w:proofErr w:type="spellStart"/>
      <w:r>
        <w:rPr>
          <w:color w:val="000000"/>
          <w:sz w:val="21"/>
          <w:szCs w:val="21"/>
        </w:rPr>
        <w:t>minkowski</w:t>
      </w:r>
      <w:proofErr w:type="spellEnd"/>
      <w:r>
        <w:rPr>
          <w:color w:val="000000"/>
          <w:sz w:val="21"/>
          <w:szCs w:val="21"/>
        </w:rPr>
        <w:t>',</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metric_params</w:t>
      </w:r>
      <w:proofErr w:type="spellEnd"/>
      <w:r>
        <w:rPr>
          <w:color w:val="000000"/>
          <w:sz w:val="21"/>
          <w:szCs w:val="21"/>
        </w:rPr>
        <w:t>=</w:t>
      </w:r>
      <w:proofErr w:type="gramStart"/>
      <w:r>
        <w:rPr>
          <w:color w:val="000000"/>
          <w:sz w:val="21"/>
          <w:szCs w:val="21"/>
        </w:rPr>
        <w:t>None</w:t>
      </w:r>
      <w:proofErr w:type="gramEnd"/>
      <w:r>
        <w:rPr>
          <w:color w:val="000000"/>
          <w:sz w:val="21"/>
          <w:szCs w:val="21"/>
        </w:rPr>
        <w:t xml:space="preserve">, </w:t>
      </w:r>
      <w:proofErr w:type="spellStart"/>
      <w:r>
        <w:rPr>
          <w:color w:val="000000"/>
          <w:sz w:val="21"/>
          <w:szCs w:val="21"/>
        </w:rPr>
        <w:t>n_neighbors</w:t>
      </w:r>
      <w:proofErr w:type="spellEnd"/>
      <w:r>
        <w:rPr>
          <w:color w:val="000000"/>
          <w:sz w:val="21"/>
          <w:szCs w:val="21"/>
        </w:rPr>
        <w:t>=5, p=1, weights='uniform'))])</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ab/>
        <w:t>Accuracy: 0.88600</w:t>
      </w:r>
      <w:r>
        <w:rPr>
          <w:color w:val="000000"/>
          <w:sz w:val="21"/>
          <w:szCs w:val="21"/>
        </w:rPr>
        <w:tab/>
        <w:t>Precision: 0.76098</w:t>
      </w:r>
      <w:r>
        <w:rPr>
          <w:color w:val="000000"/>
          <w:sz w:val="21"/>
          <w:szCs w:val="21"/>
        </w:rPr>
        <w:tab/>
        <w:t>Recall: 0.29450</w:t>
      </w:r>
      <w:r>
        <w:rPr>
          <w:color w:val="000000"/>
          <w:sz w:val="21"/>
          <w:szCs w:val="21"/>
        </w:rPr>
        <w:tab/>
        <w:t>F1: 0.42466</w:t>
      </w:r>
      <w:r>
        <w:rPr>
          <w:color w:val="000000"/>
          <w:sz w:val="21"/>
          <w:szCs w:val="21"/>
        </w:rPr>
        <w:tab/>
        <w:t>F2: 0.33565</w:t>
      </w:r>
    </w:p>
    <w:p w:rsidR="00AE295D" w:rsidRDefault="00AE295D" w:rsidP="00751DF6"/>
    <w:p w:rsidR="00307C10" w:rsidRDefault="00307C10" w:rsidP="00307C10">
      <w:r>
        <w:t xml:space="preserve">With </w:t>
      </w:r>
      <w:proofErr w:type="spellStart"/>
      <w:proofErr w:type="gramStart"/>
      <w:r>
        <w:t>SeleKBest</w:t>
      </w:r>
      <w:proofErr w:type="spellEnd"/>
      <w:r>
        <w:t>(</w:t>
      </w:r>
      <w:proofErr w:type="gramEnd"/>
      <w:r>
        <w:t>chi2, k=3):</w:t>
      </w:r>
    </w:p>
    <w:p w:rsidR="00AE295D" w:rsidRDefault="00AE295D" w:rsidP="00AE295D">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Pipeline(</w:t>
      </w:r>
      <w:proofErr w:type="gramEnd"/>
      <w:r>
        <w:rPr>
          <w:color w:val="000000"/>
          <w:sz w:val="21"/>
          <w:szCs w:val="21"/>
        </w:rPr>
        <w:t xml:space="preserve">steps=[('normalization', </w:t>
      </w:r>
      <w:proofErr w:type="spellStart"/>
      <w:r>
        <w:rPr>
          <w:color w:val="000000"/>
          <w:sz w:val="21"/>
          <w:szCs w:val="21"/>
        </w:rPr>
        <w:t>MinMaxScaler</w:t>
      </w:r>
      <w:proofErr w:type="spellEnd"/>
      <w:r>
        <w:rPr>
          <w:color w:val="000000"/>
          <w:sz w:val="21"/>
          <w:szCs w:val="21"/>
        </w:rPr>
        <w:t xml:space="preserve">(copy=True, </w:t>
      </w:r>
      <w:proofErr w:type="spellStart"/>
      <w:r>
        <w:rPr>
          <w:color w:val="000000"/>
          <w:sz w:val="21"/>
          <w:szCs w:val="21"/>
        </w:rPr>
        <w:t>feature_range</w:t>
      </w:r>
      <w:proofErr w:type="spellEnd"/>
      <w:r>
        <w:rPr>
          <w:color w:val="000000"/>
          <w:sz w:val="21"/>
          <w:szCs w:val="21"/>
        </w:rPr>
        <w:t xml:space="preserve">=(0, 1))), ('classifier', </w:t>
      </w:r>
      <w:proofErr w:type="spellStart"/>
      <w:r>
        <w:rPr>
          <w:color w:val="000000"/>
          <w:sz w:val="21"/>
          <w:szCs w:val="21"/>
        </w:rPr>
        <w:t>KNeighborsClassifier</w:t>
      </w:r>
      <w:proofErr w:type="spellEnd"/>
      <w:r>
        <w:rPr>
          <w:color w:val="000000"/>
          <w:sz w:val="21"/>
          <w:szCs w:val="21"/>
        </w:rPr>
        <w:t xml:space="preserve">(algorithm='auto', </w:t>
      </w:r>
      <w:proofErr w:type="spellStart"/>
      <w:r>
        <w:rPr>
          <w:color w:val="000000"/>
          <w:sz w:val="21"/>
          <w:szCs w:val="21"/>
        </w:rPr>
        <w:t>leaf_size</w:t>
      </w:r>
      <w:proofErr w:type="spellEnd"/>
      <w:r>
        <w:rPr>
          <w:color w:val="000000"/>
          <w:sz w:val="21"/>
          <w:szCs w:val="21"/>
        </w:rPr>
        <w:t>=10, metric='</w:t>
      </w:r>
      <w:proofErr w:type="spellStart"/>
      <w:r>
        <w:rPr>
          <w:color w:val="000000"/>
          <w:sz w:val="21"/>
          <w:szCs w:val="21"/>
        </w:rPr>
        <w:t>minkowski</w:t>
      </w:r>
      <w:proofErr w:type="spellEnd"/>
      <w:r>
        <w:rPr>
          <w:color w:val="000000"/>
          <w:sz w:val="21"/>
          <w:szCs w:val="21"/>
        </w:rPr>
        <w:t>',</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metric_params</w:t>
      </w:r>
      <w:proofErr w:type="spellEnd"/>
      <w:r>
        <w:rPr>
          <w:color w:val="000000"/>
          <w:sz w:val="21"/>
          <w:szCs w:val="21"/>
        </w:rPr>
        <w:t>=</w:t>
      </w:r>
      <w:proofErr w:type="gramStart"/>
      <w:r>
        <w:rPr>
          <w:color w:val="000000"/>
          <w:sz w:val="21"/>
          <w:szCs w:val="21"/>
        </w:rPr>
        <w:t>None</w:t>
      </w:r>
      <w:proofErr w:type="gramEnd"/>
      <w:r>
        <w:rPr>
          <w:color w:val="000000"/>
          <w:sz w:val="21"/>
          <w:szCs w:val="21"/>
        </w:rPr>
        <w:t xml:space="preserve">, </w:t>
      </w:r>
      <w:proofErr w:type="spellStart"/>
      <w:r>
        <w:rPr>
          <w:color w:val="000000"/>
          <w:sz w:val="21"/>
          <w:szCs w:val="21"/>
        </w:rPr>
        <w:t>n_neighbors</w:t>
      </w:r>
      <w:proofErr w:type="spellEnd"/>
      <w:r>
        <w:rPr>
          <w:color w:val="000000"/>
          <w:sz w:val="21"/>
          <w:szCs w:val="21"/>
        </w:rPr>
        <w:t>=5, p=1, weights='distance'))])</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ab/>
        <w:t>Accuracy: 0.86964</w:t>
      </w:r>
      <w:r>
        <w:rPr>
          <w:color w:val="000000"/>
          <w:sz w:val="21"/>
          <w:szCs w:val="21"/>
        </w:rPr>
        <w:tab/>
        <w:t>Precision: 0.58537</w:t>
      </w:r>
      <w:r>
        <w:rPr>
          <w:color w:val="000000"/>
          <w:sz w:val="21"/>
          <w:szCs w:val="21"/>
        </w:rPr>
        <w:tab/>
        <w:t>Recall: 0.30000</w:t>
      </w:r>
      <w:r>
        <w:rPr>
          <w:color w:val="000000"/>
          <w:sz w:val="21"/>
          <w:szCs w:val="21"/>
        </w:rPr>
        <w:tab/>
        <w:t>F1: 0.39669</w:t>
      </w:r>
      <w:r>
        <w:rPr>
          <w:color w:val="000000"/>
          <w:sz w:val="21"/>
          <w:szCs w:val="21"/>
        </w:rPr>
        <w:tab/>
        <w:t>F2: 0.33241</w:t>
      </w:r>
    </w:p>
    <w:p w:rsidR="00307C10" w:rsidRDefault="00307C10" w:rsidP="00751DF6"/>
    <w:p w:rsidR="00AE295D" w:rsidRDefault="00307C10" w:rsidP="00751DF6">
      <w:r>
        <w:t xml:space="preserve">With </w:t>
      </w:r>
      <w:proofErr w:type="spellStart"/>
      <w:proofErr w:type="gramStart"/>
      <w:r>
        <w:t>SeleKBest</w:t>
      </w:r>
      <w:proofErr w:type="spellEnd"/>
      <w:r>
        <w:t>(</w:t>
      </w:r>
      <w:proofErr w:type="gramEnd"/>
      <w:r>
        <w:t>chi2, k=4):</w:t>
      </w:r>
    </w:p>
    <w:p w:rsidR="00AE295D" w:rsidRDefault="00AE295D" w:rsidP="00AE295D">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Pipeline(</w:t>
      </w:r>
      <w:proofErr w:type="gramEnd"/>
      <w:r>
        <w:rPr>
          <w:color w:val="000000"/>
          <w:sz w:val="21"/>
          <w:szCs w:val="21"/>
        </w:rPr>
        <w:t xml:space="preserve">steps=[('normalization', </w:t>
      </w:r>
      <w:proofErr w:type="spellStart"/>
      <w:r>
        <w:rPr>
          <w:color w:val="000000"/>
          <w:sz w:val="21"/>
          <w:szCs w:val="21"/>
        </w:rPr>
        <w:t>MinMaxScaler</w:t>
      </w:r>
      <w:proofErr w:type="spellEnd"/>
      <w:r>
        <w:rPr>
          <w:color w:val="000000"/>
          <w:sz w:val="21"/>
          <w:szCs w:val="21"/>
        </w:rPr>
        <w:t xml:space="preserve">(copy=True, </w:t>
      </w:r>
      <w:proofErr w:type="spellStart"/>
      <w:r>
        <w:rPr>
          <w:color w:val="000000"/>
          <w:sz w:val="21"/>
          <w:szCs w:val="21"/>
        </w:rPr>
        <w:t>feature_range</w:t>
      </w:r>
      <w:proofErr w:type="spellEnd"/>
      <w:r>
        <w:rPr>
          <w:color w:val="000000"/>
          <w:sz w:val="21"/>
          <w:szCs w:val="21"/>
        </w:rPr>
        <w:t xml:space="preserve">=(0, 1))), ('classifier', </w:t>
      </w:r>
      <w:proofErr w:type="spellStart"/>
      <w:r>
        <w:rPr>
          <w:color w:val="000000"/>
          <w:sz w:val="21"/>
          <w:szCs w:val="21"/>
        </w:rPr>
        <w:t>KNeighborsClassifier</w:t>
      </w:r>
      <w:proofErr w:type="spellEnd"/>
      <w:r>
        <w:rPr>
          <w:color w:val="000000"/>
          <w:sz w:val="21"/>
          <w:szCs w:val="21"/>
        </w:rPr>
        <w:t xml:space="preserve">(algorithm='auto', </w:t>
      </w:r>
      <w:proofErr w:type="spellStart"/>
      <w:r>
        <w:rPr>
          <w:color w:val="000000"/>
          <w:sz w:val="21"/>
          <w:szCs w:val="21"/>
        </w:rPr>
        <w:t>leaf_size</w:t>
      </w:r>
      <w:proofErr w:type="spellEnd"/>
      <w:r>
        <w:rPr>
          <w:color w:val="000000"/>
          <w:sz w:val="21"/>
          <w:szCs w:val="21"/>
        </w:rPr>
        <w:t>=10, metric='</w:t>
      </w:r>
      <w:proofErr w:type="spellStart"/>
      <w:r>
        <w:rPr>
          <w:color w:val="000000"/>
          <w:sz w:val="21"/>
          <w:szCs w:val="21"/>
        </w:rPr>
        <w:t>minkowski</w:t>
      </w:r>
      <w:proofErr w:type="spellEnd"/>
      <w:r>
        <w:rPr>
          <w:color w:val="000000"/>
          <w:sz w:val="21"/>
          <w:szCs w:val="21"/>
        </w:rPr>
        <w:t>',</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metric_params</w:t>
      </w:r>
      <w:proofErr w:type="spellEnd"/>
      <w:r>
        <w:rPr>
          <w:color w:val="000000"/>
          <w:sz w:val="21"/>
          <w:szCs w:val="21"/>
        </w:rPr>
        <w:t>=</w:t>
      </w:r>
      <w:proofErr w:type="gramStart"/>
      <w:r>
        <w:rPr>
          <w:color w:val="000000"/>
          <w:sz w:val="21"/>
          <w:szCs w:val="21"/>
        </w:rPr>
        <w:t>None</w:t>
      </w:r>
      <w:proofErr w:type="gramEnd"/>
      <w:r>
        <w:rPr>
          <w:color w:val="000000"/>
          <w:sz w:val="21"/>
          <w:szCs w:val="21"/>
        </w:rPr>
        <w:t xml:space="preserve">, </w:t>
      </w:r>
      <w:proofErr w:type="spellStart"/>
      <w:r>
        <w:rPr>
          <w:color w:val="000000"/>
          <w:sz w:val="21"/>
          <w:szCs w:val="21"/>
        </w:rPr>
        <w:t>n_neighbors</w:t>
      </w:r>
      <w:proofErr w:type="spellEnd"/>
      <w:r>
        <w:rPr>
          <w:color w:val="000000"/>
          <w:sz w:val="21"/>
          <w:szCs w:val="21"/>
        </w:rPr>
        <w:t>=3, p=1, weights='uniform'))])</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ab/>
        <w:t>Accuracy: 0.88413</w:t>
      </w:r>
      <w:r>
        <w:rPr>
          <w:color w:val="000000"/>
          <w:sz w:val="21"/>
          <w:szCs w:val="21"/>
        </w:rPr>
        <w:tab/>
        <w:t>Precision: 0.63074</w:t>
      </w:r>
      <w:r>
        <w:rPr>
          <w:color w:val="000000"/>
          <w:sz w:val="21"/>
          <w:szCs w:val="21"/>
        </w:rPr>
        <w:tab/>
        <w:t>Recall: 0.31600</w:t>
      </w:r>
      <w:r>
        <w:rPr>
          <w:color w:val="000000"/>
          <w:sz w:val="21"/>
          <w:szCs w:val="21"/>
        </w:rPr>
        <w:tab/>
        <w:t>F1: 0.42105</w:t>
      </w:r>
      <w:r>
        <w:rPr>
          <w:color w:val="000000"/>
          <w:sz w:val="21"/>
          <w:szCs w:val="21"/>
        </w:rPr>
        <w:tab/>
        <w:t>F2: 0.35103</w:t>
      </w:r>
    </w:p>
    <w:p w:rsidR="00AE295D" w:rsidRDefault="00AE295D" w:rsidP="00751DF6"/>
    <w:p w:rsidR="006F5B33" w:rsidRDefault="006F5B33" w:rsidP="00751DF6">
      <w:r>
        <w:t xml:space="preserve">With </w:t>
      </w:r>
      <w:proofErr w:type="spellStart"/>
      <w:proofErr w:type="gramStart"/>
      <w:r>
        <w:t>SeleKBest</w:t>
      </w:r>
      <w:proofErr w:type="spellEnd"/>
      <w:r>
        <w:t>(</w:t>
      </w:r>
      <w:proofErr w:type="gramEnd"/>
      <w:r>
        <w:t>chi2, k=</w:t>
      </w:r>
      <w:r>
        <w:t>4</w:t>
      </w:r>
      <w:r>
        <w:t>):</w:t>
      </w:r>
    </w:p>
    <w:p w:rsidR="00AE295D" w:rsidRDefault="00AE295D" w:rsidP="00AE295D">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Pipeline(</w:t>
      </w:r>
      <w:proofErr w:type="gramEnd"/>
      <w:r>
        <w:rPr>
          <w:color w:val="000000"/>
          <w:sz w:val="21"/>
          <w:szCs w:val="21"/>
        </w:rPr>
        <w:t xml:space="preserve">steps=[('normalization', </w:t>
      </w:r>
      <w:proofErr w:type="spellStart"/>
      <w:r>
        <w:rPr>
          <w:color w:val="000000"/>
          <w:sz w:val="21"/>
          <w:szCs w:val="21"/>
        </w:rPr>
        <w:t>MinMaxScaler</w:t>
      </w:r>
      <w:proofErr w:type="spellEnd"/>
      <w:r>
        <w:rPr>
          <w:color w:val="000000"/>
          <w:sz w:val="21"/>
          <w:szCs w:val="21"/>
        </w:rPr>
        <w:t xml:space="preserve">(copy=True, </w:t>
      </w:r>
      <w:proofErr w:type="spellStart"/>
      <w:r>
        <w:rPr>
          <w:color w:val="000000"/>
          <w:sz w:val="21"/>
          <w:szCs w:val="21"/>
        </w:rPr>
        <w:t>feature_range</w:t>
      </w:r>
      <w:proofErr w:type="spellEnd"/>
      <w:r>
        <w:rPr>
          <w:color w:val="000000"/>
          <w:sz w:val="21"/>
          <w:szCs w:val="21"/>
        </w:rPr>
        <w:t xml:space="preserve">=(0, 1))), ('classifier', </w:t>
      </w:r>
      <w:proofErr w:type="spellStart"/>
      <w:r>
        <w:rPr>
          <w:color w:val="000000"/>
          <w:sz w:val="21"/>
          <w:szCs w:val="21"/>
        </w:rPr>
        <w:t>KNeighborsClassifier</w:t>
      </w:r>
      <w:proofErr w:type="spellEnd"/>
      <w:r>
        <w:rPr>
          <w:color w:val="000000"/>
          <w:sz w:val="21"/>
          <w:szCs w:val="21"/>
        </w:rPr>
        <w:t xml:space="preserve">(algorithm='auto', </w:t>
      </w:r>
      <w:proofErr w:type="spellStart"/>
      <w:r>
        <w:rPr>
          <w:color w:val="000000"/>
          <w:sz w:val="21"/>
          <w:szCs w:val="21"/>
        </w:rPr>
        <w:t>leaf_size</w:t>
      </w:r>
      <w:proofErr w:type="spellEnd"/>
      <w:r>
        <w:rPr>
          <w:color w:val="000000"/>
          <w:sz w:val="21"/>
          <w:szCs w:val="21"/>
        </w:rPr>
        <w:t>=10, metric='</w:t>
      </w:r>
      <w:proofErr w:type="spellStart"/>
      <w:r>
        <w:rPr>
          <w:color w:val="000000"/>
          <w:sz w:val="21"/>
          <w:szCs w:val="21"/>
        </w:rPr>
        <w:t>minkowski</w:t>
      </w:r>
      <w:proofErr w:type="spellEnd"/>
      <w:r>
        <w:rPr>
          <w:color w:val="000000"/>
          <w:sz w:val="21"/>
          <w:szCs w:val="21"/>
        </w:rPr>
        <w:t>',</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metric_params</w:t>
      </w:r>
      <w:proofErr w:type="spellEnd"/>
      <w:r>
        <w:rPr>
          <w:color w:val="000000"/>
          <w:sz w:val="21"/>
          <w:szCs w:val="21"/>
        </w:rPr>
        <w:t>=</w:t>
      </w:r>
      <w:proofErr w:type="gramStart"/>
      <w:r>
        <w:rPr>
          <w:color w:val="000000"/>
          <w:sz w:val="21"/>
          <w:szCs w:val="21"/>
        </w:rPr>
        <w:t>None</w:t>
      </w:r>
      <w:proofErr w:type="gramEnd"/>
      <w:r>
        <w:rPr>
          <w:color w:val="000000"/>
          <w:sz w:val="21"/>
          <w:szCs w:val="21"/>
        </w:rPr>
        <w:t xml:space="preserve">, </w:t>
      </w:r>
      <w:proofErr w:type="spellStart"/>
      <w:r>
        <w:rPr>
          <w:color w:val="000000"/>
          <w:sz w:val="21"/>
          <w:szCs w:val="21"/>
        </w:rPr>
        <w:t>n_neighbors</w:t>
      </w:r>
      <w:proofErr w:type="spellEnd"/>
      <w:r>
        <w:rPr>
          <w:color w:val="000000"/>
          <w:sz w:val="21"/>
          <w:szCs w:val="21"/>
        </w:rPr>
        <w:t>=5, p=1, weights='uniform'))])</w:t>
      </w:r>
    </w:p>
    <w:p w:rsidR="00AE295D" w:rsidRDefault="00AE295D" w:rsidP="00AE295D">
      <w:pPr>
        <w:pStyle w:val="HTMLPreformatted"/>
        <w:shd w:val="clear" w:color="auto" w:fill="FFFFFF"/>
        <w:wordWrap w:val="0"/>
        <w:spacing w:line="255" w:lineRule="atLeast"/>
        <w:textAlignment w:val="baseline"/>
        <w:rPr>
          <w:color w:val="000000"/>
          <w:sz w:val="21"/>
          <w:szCs w:val="21"/>
        </w:rPr>
      </w:pPr>
      <w:r>
        <w:rPr>
          <w:color w:val="000000"/>
          <w:sz w:val="21"/>
          <w:szCs w:val="21"/>
        </w:rPr>
        <w:tab/>
        <w:t>Accuracy: 0.89313</w:t>
      </w:r>
      <w:r>
        <w:rPr>
          <w:color w:val="000000"/>
          <w:sz w:val="21"/>
          <w:szCs w:val="21"/>
        </w:rPr>
        <w:tab/>
        <w:t>Precision: 0.74969</w:t>
      </w:r>
      <w:r>
        <w:rPr>
          <w:color w:val="000000"/>
          <w:sz w:val="21"/>
          <w:szCs w:val="21"/>
        </w:rPr>
        <w:tab/>
        <w:t>Recall: 0.29800</w:t>
      </w:r>
      <w:r>
        <w:rPr>
          <w:color w:val="000000"/>
          <w:sz w:val="21"/>
          <w:szCs w:val="21"/>
        </w:rPr>
        <w:tab/>
        <w:t>F1: 0.42648</w:t>
      </w:r>
      <w:r>
        <w:rPr>
          <w:color w:val="000000"/>
          <w:sz w:val="21"/>
          <w:szCs w:val="21"/>
        </w:rPr>
        <w:tab/>
        <w:t>F2: 0.33883</w:t>
      </w:r>
    </w:p>
    <w:p w:rsidR="00AE295D" w:rsidRDefault="00AE295D" w:rsidP="00751DF6"/>
    <w:p w:rsidR="005B5CA7" w:rsidRDefault="005B5CA7" w:rsidP="005B5CA7">
      <w:r>
        <w:t>5.</w:t>
      </w:r>
      <w:r>
        <w:tab/>
        <w:t>What is validation, and what’s a classic mistake you can make if you do it wrong?  How did you validate your analysis?  [</w:t>
      </w:r>
      <w:proofErr w:type="gramStart"/>
      <w:r>
        <w:t>relevant</w:t>
      </w:r>
      <w:proofErr w:type="gramEnd"/>
      <w:r>
        <w:t xml:space="preserve"> rubric item: “validation strategy”]</w:t>
      </w:r>
    </w:p>
    <w:p w:rsidR="005B5CA7" w:rsidRPr="005B5CA7" w:rsidRDefault="005B5CA7" w:rsidP="005B5CA7">
      <w:pPr>
        <w:rPr>
          <w:b/>
        </w:rPr>
      </w:pPr>
      <w:r w:rsidRPr="005B5CA7">
        <w:rPr>
          <w:b/>
        </w:rPr>
        <w:t>Validation strategy:</w:t>
      </w:r>
    </w:p>
    <w:p w:rsidR="005B5CA7" w:rsidRDefault="005B5CA7" w:rsidP="005B5CA7">
      <w:r>
        <w:t xml:space="preserve">Validation involves training our model and exploring how good this trained model is, in terms of how </w:t>
      </w:r>
      <w:r w:rsidR="00751DF6">
        <w:t xml:space="preserve">effective </w:t>
      </w:r>
      <w:r>
        <w:t>it is at providing the correct prediction, when we throw new data at it</w:t>
      </w:r>
      <w:r w:rsidR="00751DF6">
        <w:t>, as judged by specific evaluation metrics</w:t>
      </w:r>
      <w:r>
        <w:t xml:space="preserve">.  </w:t>
      </w:r>
      <w:r w:rsidR="00DA2AE3">
        <w:t xml:space="preserve">A classic </w:t>
      </w:r>
      <w:r w:rsidR="00307C10">
        <w:t xml:space="preserve">validation </w:t>
      </w:r>
      <w:r w:rsidR="00DA2AE3">
        <w:t xml:space="preserve">mistake is to train </w:t>
      </w:r>
      <w:r w:rsidR="00965210">
        <w:t>a</w:t>
      </w:r>
      <w:r w:rsidR="00DA2AE3">
        <w:t xml:space="preserve"> model using all of the data which leads to </w:t>
      </w:r>
      <w:proofErr w:type="spellStart"/>
      <w:r w:rsidR="00DA2AE3">
        <w:t>overfitting</w:t>
      </w:r>
      <w:proofErr w:type="spellEnd"/>
      <w:r w:rsidR="00DA2AE3">
        <w:t xml:space="preserve">.  To avoid </w:t>
      </w:r>
      <w:proofErr w:type="spellStart"/>
      <w:r w:rsidR="00DA2AE3">
        <w:t>overfitting</w:t>
      </w:r>
      <w:proofErr w:type="spellEnd"/>
      <w:r w:rsidR="00DA2AE3">
        <w:t xml:space="preserve">, </w:t>
      </w:r>
      <w:proofErr w:type="spellStart"/>
      <w:r w:rsidR="00DA2AE3">
        <w:t>sklearn’s</w:t>
      </w:r>
      <w:proofErr w:type="spellEnd"/>
      <w:r w:rsidR="00DA2AE3">
        <w:t xml:space="preserve"> cross validation method </w:t>
      </w:r>
      <w:proofErr w:type="spellStart"/>
      <w:r w:rsidR="00307C10">
        <w:t>StratefiedShuffleSplit</w:t>
      </w:r>
      <w:proofErr w:type="spellEnd"/>
      <w:r w:rsidR="00DA2AE3">
        <w:t xml:space="preserve"> was used to split the data into training and testing sets.</w:t>
      </w:r>
      <w:r w:rsidR="00ED21E2">
        <w:t xml:space="preserve">  </w:t>
      </w:r>
      <w:proofErr w:type="gramStart"/>
      <w:r w:rsidR="00307C10">
        <w:t>These methods provides</w:t>
      </w:r>
      <w:proofErr w:type="gramEnd"/>
      <w:r w:rsidR="00307C10">
        <w:t xml:space="preserve"> a set of randomized training/testing </w:t>
      </w:r>
      <w:proofErr w:type="spellStart"/>
      <w:r w:rsidR="00307C10">
        <w:t>sets</w:t>
      </w:r>
      <w:r w:rsidR="002C4492">
        <w:t>that</w:t>
      </w:r>
      <w:proofErr w:type="spellEnd"/>
      <w:r w:rsidR="002C4492">
        <w:t xml:space="preserve"> ensures the</w:t>
      </w:r>
      <w:r w:rsidR="00307C10">
        <w:t xml:space="preserve"> </w:t>
      </w:r>
      <w:r w:rsidR="002C4492">
        <w:t xml:space="preserve">target class ratio (i.e. poi’s to non-poi’s) of the training and testing </w:t>
      </w:r>
      <w:r w:rsidR="002C4492">
        <w:lastRenderedPageBreak/>
        <w:t xml:space="preserve">datasets are the same as in the original dataset. The </w:t>
      </w:r>
      <w:proofErr w:type="spellStart"/>
      <w:r w:rsidR="002C4492">
        <w:t>test_</w:t>
      </w:r>
      <w:proofErr w:type="gramStart"/>
      <w:r w:rsidR="002C4492">
        <w:t>classifier</w:t>
      </w:r>
      <w:proofErr w:type="spellEnd"/>
      <w:r w:rsidR="002C4492">
        <w:t>(</w:t>
      </w:r>
      <w:proofErr w:type="gramEnd"/>
      <w:r w:rsidR="002C4492">
        <w:t xml:space="preserve">) function also applies </w:t>
      </w:r>
      <w:proofErr w:type="spellStart"/>
      <w:r w:rsidR="002C4492">
        <w:t>StratefiedShuffleSplit</w:t>
      </w:r>
      <w:proofErr w:type="spellEnd"/>
      <w:r w:rsidR="002C4492">
        <w:t xml:space="preserve"> when training the dataset and features that are passed to it.</w:t>
      </w:r>
    </w:p>
    <w:p w:rsidR="00DA2AE3" w:rsidRDefault="00DA2AE3" w:rsidP="005B5CA7"/>
    <w:p w:rsidR="005B5CA7" w:rsidRDefault="005B5CA7" w:rsidP="005B5CA7">
      <w:r>
        <w:t>6.</w:t>
      </w:r>
      <w:r>
        <w:tab/>
        <w:t>Give at least 2 evaluation metrics, and your average performance for each of them.  Explain an interpretation of your metrics that says something human-understandable about your algorithm’s performance. [</w:t>
      </w:r>
      <w:proofErr w:type="gramStart"/>
      <w:r>
        <w:t>relevant</w:t>
      </w:r>
      <w:proofErr w:type="gramEnd"/>
      <w:r>
        <w:t xml:space="preserve"> rubric item: “usage of evaluation metrics”]</w:t>
      </w:r>
    </w:p>
    <w:p w:rsidR="005B5CA7" w:rsidRDefault="005B5CA7" w:rsidP="005B5CA7"/>
    <w:p w:rsidR="005B5CA7" w:rsidRDefault="005B5CA7" w:rsidP="005B5CA7">
      <w:r>
        <w:t>Three performance metrics were explored</w:t>
      </w:r>
      <w:r w:rsidR="007A3ABB">
        <w:t xml:space="preserve">.  Scores with and without the new </w:t>
      </w:r>
      <w:proofErr w:type="spellStart"/>
      <w:r w:rsidR="007A3ABB">
        <w:t>non_salary</w:t>
      </w:r>
      <w:proofErr w:type="spellEnd"/>
      <w:r w:rsidR="007A3ABB">
        <w:t xml:space="preserve"> </w:t>
      </w:r>
      <w:proofErr w:type="gramStart"/>
      <w:r w:rsidR="007A3ABB">
        <w:t>feature are</w:t>
      </w:r>
      <w:proofErr w:type="gramEnd"/>
      <w:r w:rsidR="007A3ABB">
        <w:t xml:space="preserve"> provided below with the score prior to implementing the </w:t>
      </w:r>
      <w:proofErr w:type="spellStart"/>
      <w:r w:rsidR="007A3ABB">
        <w:t>non_salary</w:t>
      </w:r>
      <w:proofErr w:type="spellEnd"/>
      <w:r w:rsidR="007A3ABB">
        <w:t xml:space="preserve"> feature provided in brackets</w:t>
      </w:r>
      <w:r>
        <w:t>:</w:t>
      </w:r>
    </w:p>
    <w:p w:rsidR="005B5CA7" w:rsidRDefault="005B5CA7" w:rsidP="005B5CA7">
      <w:r>
        <w:tab/>
        <w:t>*accuracy = 0.</w:t>
      </w:r>
      <w:r w:rsidR="00FB1484">
        <w:t>8</w:t>
      </w:r>
      <w:r w:rsidR="00AE295D">
        <w:t>84</w:t>
      </w:r>
      <w:r w:rsidR="007A3ABB">
        <w:t>(0.8</w:t>
      </w:r>
      <w:r w:rsidR="00AE295D">
        <w:t>50</w:t>
      </w:r>
      <w:r w:rsidR="007A3ABB">
        <w:t>)</w:t>
      </w:r>
    </w:p>
    <w:p w:rsidR="005B5CA7" w:rsidRDefault="005B5CA7" w:rsidP="005B5CA7">
      <w:r>
        <w:tab/>
      </w:r>
      <w:r>
        <w:tab/>
        <w:t xml:space="preserve">- </w:t>
      </w:r>
      <w:proofErr w:type="gramStart"/>
      <w:r>
        <w:t>the</w:t>
      </w:r>
      <w:proofErr w:type="gramEnd"/>
      <w:r>
        <w:t xml:space="preserve"> percentage of poi's that were correctly identified (true positives / total people)</w:t>
      </w:r>
    </w:p>
    <w:p w:rsidR="005B5CA7" w:rsidRDefault="005B5CA7" w:rsidP="005B5CA7">
      <w:r>
        <w:tab/>
        <w:t xml:space="preserve">* </w:t>
      </w:r>
      <w:proofErr w:type="gramStart"/>
      <w:r>
        <w:t>precision</w:t>
      </w:r>
      <w:proofErr w:type="gramEnd"/>
      <w:r>
        <w:t xml:space="preserve"> = 0.</w:t>
      </w:r>
      <w:r w:rsidR="00AE295D">
        <w:t>631</w:t>
      </w:r>
      <w:r w:rsidR="00FB1484">
        <w:t xml:space="preserve"> </w:t>
      </w:r>
      <w:r w:rsidR="007A3ABB">
        <w:t>(0.392)</w:t>
      </w:r>
    </w:p>
    <w:p w:rsidR="005B5CA7" w:rsidRDefault="005B5CA7" w:rsidP="005B5CA7">
      <w:r>
        <w:tab/>
      </w:r>
      <w:r>
        <w:tab/>
        <w:t xml:space="preserve">- </w:t>
      </w:r>
      <w:proofErr w:type="gramStart"/>
      <w:r>
        <w:t>when</w:t>
      </w:r>
      <w:proofErr w:type="gramEnd"/>
      <w:r>
        <w:t xml:space="preserve"> our model predicts a poi, how likely is it that this </w:t>
      </w:r>
      <w:proofErr w:type="spellStart"/>
      <w:r>
        <w:t>prediciton</w:t>
      </w:r>
      <w:proofErr w:type="spellEnd"/>
      <w:r>
        <w:t xml:space="preserve"> is correct (true positives/(true positives + false positives))</w:t>
      </w:r>
    </w:p>
    <w:p w:rsidR="005B5CA7" w:rsidRDefault="005B5CA7" w:rsidP="005B5CA7">
      <w:r>
        <w:tab/>
        <w:t>* recall = 0.</w:t>
      </w:r>
      <w:r w:rsidR="00AE295D">
        <w:t>316</w:t>
      </w:r>
      <w:r w:rsidR="007A3ABB">
        <w:t xml:space="preserve"> (0.</w:t>
      </w:r>
      <w:r w:rsidR="00AE295D">
        <w:t>222</w:t>
      </w:r>
      <w:r w:rsidR="007A3ABB">
        <w:t>)</w:t>
      </w:r>
    </w:p>
    <w:p w:rsidR="005B5CA7" w:rsidRDefault="005B5CA7" w:rsidP="005B5CA7">
      <w:r>
        <w:tab/>
      </w:r>
      <w:r>
        <w:tab/>
        <w:t xml:space="preserve">- </w:t>
      </w:r>
      <w:proofErr w:type="gramStart"/>
      <w:r>
        <w:t>the</w:t>
      </w:r>
      <w:proofErr w:type="gramEnd"/>
      <w:r>
        <w:t xml:space="preserve"> </w:t>
      </w:r>
      <w:proofErr w:type="spellStart"/>
      <w:r>
        <w:t>likelyhood</w:t>
      </w:r>
      <w:proofErr w:type="spellEnd"/>
      <w:r>
        <w:t xml:space="preserve"> that our model correctly predicts poi's (true positives/(true positives + false negatives))</w:t>
      </w:r>
    </w:p>
    <w:p w:rsidR="005B5CA7" w:rsidRDefault="00AE295D" w:rsidP="005B5CA7">
      <w:r>
        <w:t>Introducing the</w:t>
      </w:r>
      <w:r w:rsidR="007A3ABB">
        <w:t xml:space="preserve"> </w:t>
      </w:r>
      <w:proofErr w:type="spellStart"/>
      <w:r w:rsidR="007A3ABB">
        <w:t>non_salary</w:t>
      </w:r>
      <w:proofErr w:type="spellEnd"/>
      <w:r w:rsidR="007A3ABB">
        <w:t xml:space="preserve"> feature led to a slight </w:t>
      </w:r>
      <w:r>
        <w:t>increase</w:t>
      </w:r>
      <w:r w:rsidR="007A3ABB">
        <w:t xml:space="preserve"> in the accuracy metric, precision increased by </w:t>
      </w:r>
      <w:r>
        <w:t>almost 25</w:t>
      </w:r>
      <w:r w:rsidR="007A3ABB">
        <w:t xml:space="preserve">% and recall increased by </w:t>
      </w:r>
      <w:r>
        <w:t>almost</w:t>
      </w:r>
      <w:r w:rsidR="007A3ABB">
        <w:t xml:space="preserve"> </w:t>
      </w:r>
      <w:r>
        <w:t>10</w:t>
      </w:r>
      <w:r w:rsidR="007A3ABB">
        <w:t>%.</w:t>
      </w:r>
    </w:p>
    <w:p w:rsidR="007A3ABB" w:rsidRDefault="007A3ABB" w:rsidP="005B5CA7"/>
    <w:sectPr w:rsidR="007A3ABB" w:rsidSect="008A3074">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201" w:rsidRDefault="00CE1201" w:rsidP="0026786E">
      <w:pPr>
        <w:spacing w:after="0" w:line="240" w:lineRule="auto"/>
      </w:pPr>
      <w:r>
        <w:separator/>
      </w:r>
    </w:p>
  </w:endnote>
  <w:endnote w:type="continuationSeparator" w:id="0">
    <w:p w:rsidR="00CE1201" w:rsidRDefault="00CE1201" w:rsidP="00267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201" w:rsidRDefault="00CE1201" w:rsidP="0026786E">
      <w:pPr>
        <w:spacing w:after="0" w:line="240" w:lineRule="auto"/>
      </w:pPr>
      <w:r>
        <w:separator/>
      </w:r>
    </w:p>
  </w:footnote>
  <w:footnote w:type="continuationSeparator" w:id="0">
    <w:p w:rsidR="00CE1201" w:rsidRDefault="00CE1201" w:rsidP="00267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86E" w:rsidRDefault="0026786E">
    <w:pPr>
      <w:pStyle w:val="Header"/>
    </w:pPr>
    <w:r>
      <w:t>Oct 1</w:t>
    </w:r>
    <w:r w:rsidRPr="0026786E">
      <w:rPr>
        <w:vertAlign w:val="superscript"/>
      </w:rPr>
      <w:t>st</w:t>
    </w:r>
    <w:r>
      <w:t>, 2015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B5CA7"/>
    <w:rsid w:val="000E3E4D"/>
    <w:rsid w:val="0026786E"/>
    <w:rsid w:val="00275A3F"/>
    <w:rsid w:val="00290960"/>
    <w:rsid w:val="002C4492"/>
    <w:rsid w:val="00307C10"/>
    <w:rsid w:val="00375636"/>
    <w:rsid w:val="004E4B9A"/>
    <w:rsid w:val="0057711B"/>
    <w:rsid w:val="005B5CA7"/>
    <w:rsid w:val="005D2A22"/>
    <w:rsid w:val="005F4B79"/>
    <w:rsid w:val="00681C83"/>
    <w:rsid w:val="006F5B33"/>
    <w:rsid w:val="00751DF6"/>
    <w:rsid w:val="00795A2A"/>
    <w:rsid w:val="007A3ABB"/>
    <w:rsid w:val="007E6944"/>
    <w:rsid w:val="00852D4B"/>
    <w:rsid w:val="008A3074"/>
    <w:rsid w:val="008A5920"/>
    <w:rsid w:val="008E2CAF"/>
    <w:rsid w:val="00965210"/>
    <w:rsid w:val="00AC6BA6"/>
    <w:rsid w:val="00AE295D"/>
    <w:rsid w:val="00B12D68"/>
    <w:rsid w:val="00BB6E18"/>
    <w:rsid w:val="00BE0809"/>
    <w:rsid w:val="00C17189"/>
    <w:rsid w:val="00CD355D"/>
    <w:rsid w:val="00CE1201"/>
    <w:rsid w:val="00D6717C"/>
    <w:rsid w:val="00DA2AE3"/>
    <w:rsid w:val="00DC17FC"/>
    <w:rsid w:val="00E21F6B"/>
    <w:rsid w:val="00E906DC"/>
    <w:rsid w:val="00EC36C4"/>
    <w:rsid w:val="00ED21E2"/>
    <w:rsid w:val="00EE628E"/>
    <w:rsid w:val="00F6703A"/>
    <w:rsid w:val="00FB14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2CAF"/>
    <w:rPr>
      <w:sz w:val="16"/>
      <w:szCs w:val="16"/>
    </w:rPr>
  </w:style>
  <w:style w:type="paragraph" w:styleId="CommentText">
    <w:name w:val="annotation text"/>
    <w:basedOn w:val="Normal"/>
    <w:link w:val="CommentTextChar"/>
    <w:uiPriority w:val="99"/>
    <w:semiHidden/>
    <w:unhideWhenUsed/>
    <w:rsid w:val="008E2CAF"/>
    <w:pPr>
      <w:spacing w:line="240" w:lineRule="auto"/>
    </w:pPr>
    <w:rPr>
      <w:sz w:val="20"/>
      <w:szCs w:val="20"/>
    </w:rPr>
  </w:style>
  <w:style w:type="character" w:customStyle="1" w:styleId="CommentTextChar">
    <w:name w:val="Comment Text Char"/>
    <w:basedOn w:val="DefaultParagraphFont"/>
    <w:link w:val="CommentText"/>
    <w:uiPriority w:val="99"/>
    <w:semiHidden/>
    <w:rsid w:val="008E2CAF"/>
    <w:rPr>
      <w:sz w:val="20"/>
      <w:szCs w:val="20"/>
    </w:rPr>
  </w:style>
  <w:style w:type="paragraph" w:styleId="CommentSubject">
    <w:name w:val="annotation subject"/>
    <w:basedOn w:val="CommentText"/>
    <w:next w:val="CommentText"/>
    <w:link w:val="CommentSubjectChar"/>
    <w:uiPriority w:val="99"/>
    <w:semiHidden/>
    <w:unhideWhenUsed/>
    <w:rsid w:val="008E2CAF"/>
    <w:rPr>
      <w:b/>
      <w:bCs/>
    </w:rPr>
  </w:style>
  <w:style w:type="character" w:customStyle="1" w:styleId="CommentSubjectChar">
    <w:name w:val="Comment Subject Char"/>
    <w:basedOn w:val="CommentTextChar"/>
    <w:link w:val="CommentSubject"/>
    <w:uiPriority w:val="99"/>
    <w:semiHidden/>
    <w:rsid w:val="008E2CAF"/>
    <w:rPr>
      <w:b/>
      <w:bCs/>
    </w:rPr>
  </w:style>
  <w:style w:type="paragraph" w:styleId="BalloonText">
    <w:name w:val="Balloon Text"/>
    <w:basedOn w:val="Normal"/>
    <w:link w:val="BalloonTextChar"/>
    <w:uiPriority w:val="99"/>
    <w:semiHidden/>
    <w:unhideWhenUsed/>
    <w:rsid w:val="008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CAF"/>
    <w:rPr>
      <w:rFonts w:ascii="Tahoma" w:hAnsi="Tahoma" w:cs="Tahoma"/>
      <w:sz w:val="16"/>
      <w:szCs w:val="16"/>
    </w:rPr>
  </w:style>
  <w:style w:type="paragraph" w:styleId="HTMLPreformatted">
    <w:name w:val="HTML Preformatted"/>
    <w:basedOn w:val="Normal"/>
    <w:link w:val="HTMLPreformattedChar"/>
    <w:uiPriority w:val="99"/>
    <w:semiHidden/>
    <w:unhideWhenUsed/>
    <w:rsid w:val="00EC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C36C4"/>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267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786E"/>
  </w:style>
  <w:style w:type="paragraph" w:styleId="Footer">
    <w:name w:val="footer"/>
    <w:basedOn w:val="Normal"/>
    <w:link w:val="FooterChar"/>
    <w:uiPriority w:val="99"/>
    <w:semiHidden/>
    <w:unhideWhenUsed/>
    <w:rsid w:val="00267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86E"/>
  </w:style>
</w:styles>
</file>

<file path=word/webSettings.xml><?xml version="1.0" encoding="utf-8"?>
<w:webSettings xmlns:r="http://schemas.openxmlformats.org/officeDocument/2006/relationships" xmlns:w="http://schemas.openxmlformats.org/wordprocessingml/2006/main">
  <w:divs>
    <w:div w:id="3671511">
      <w:bodyDiv w:val="1"/>
      <w:marLeft w:val="0"/>
      <w:marRight w:val="0"/>
      <w:marTop w:val="0"/>
      <w:marBottom w:val="0"/>
      <w:divBdr>
        <w:top w:val="none" w:sz="0" w:space="0" w:color="auto"/>
        <w:left w:val="none" w:sz="0" w:space="0" w:color="auto"/>
        <w:bottom w:val="none" w:sz="0" w:space="0" w:color="auto"/>
        <w:right w:val="none" w:sz="0" w:space="0" w:color="auto"/>
      </w:divBdr>
    </w:div>
    <w:div w:id="323553325">
      <w:bodyDiv w:val="1"/>
      <w:marLeft w:val="0"/>
      <w:marRight w:val="0"/>
      <w:marTop w:val="0"/>
      <w:marBottom w:val="0"/>
      <w:divBdr>
        <w:top w:val="none" w:sz="0" w:space="0" w:color="auto"/>
        <w:left w:val="none" w:sz="0" w:space="0" w:color="auto"/>
        <w:bottom w:val="none" w:sz="0" w:space="0" w:color="auto"/>
        <w:right w:val="none" w:sz="0" w:space="0" w:color="auto"/>
      </w:divBdr>
    </w:div>
    <w:div w:id="453717710">
      <w:bodyDiv w:val="1"/>
      <w:marLeft w:val="0"/>
      <w:marRight w:val="0"/>
      <w:marTop w:val="0"/>
      <w:marBottom w:val="0"/>
      <w:divBdr>
        <w:top w:val="none" w:sz="0" w:space="0" w:color="auto"/>
        <w:left w:val="none" w:sz="0" w:space="0" w:color="auto"/>
        <w:bottom w:val="none" w:sz="0" w:space="0" w:color="auto"/>
        <w:right w:val="none" w:sz="0" w:space="0" w:color="auto"/>
      </w:divBdr>
    </w:div>
    <w:div w:id="555630777">
      <w:bodyDiv w:val="1"/>
      <w:marLeft w:val="0"/>
      <w:marRight w:val="0"/>
      <w:marTop w:val="0"/>
      <w:marBottom w:val="0"/>
      <w:divBdr>
        <w:top w:val="none" w:sz="0" w:space="0" w:color="auto"/>
        <w:left w:val="none" w:sz="0" w:space="0" w:color="auto"/>
        <w:bottom w:val="none" w:sz="0" w:space="0" w:color="auto"/>
        <w:right w:val="none" w:sz="0" w:space="0" w:color="auto"/>
      </w:divBdr>
    </w:div>
    <w:div w:id="1193377434">
      <w:bodyDiv w:val="1"/>
      <w:marLeft w:val="0"/>
      <w:marRight w:val="0"/>
      <w:marTop w:val="0"/>
      <w:marBottom w:val="0"/>
      <w:divBdr>
        <w:top w:val="none" w:sz="0" w:space="0" w:color="auto"/>
        <w:left w:val="none" w:sz="0" w:space="0" w:color="auto"/>
        <w:bottom w:val="none" w:sz="0" w:space="0" w:color="auto"/>
        <w:right w:val="none" w:sz="0" w:space="0" w:color="auto"/>
      </w:divBdr>
    </w:div>
    <w:div w:id="1206024363">
      <w:bodyDiv w:val="1"/>
      <w:marLeft w:val="0"/>
      <w:marRight w:val="0"/>
      <w:marTop w:val="0"/>
      <w:marBottom w:val="0"/>
      <w:divBdr>
        <w:top w:val="none" w:sz="0" w:space="0" w:color="auto"/>
        <w:left w:val="none" w:sz="0" w:space="0" w:color="auto"/>
        <w:bottom w:val="none" w:sz="0" w:space="0" w:color="auto"/>
        <w:right w:val="none" w:sz="0" w:space="0" w:color="auto"/>
      </w:divBdr>
    </w:div>
    <w:div w:id="1257248262">
      <w:bodyDiv w:val="1"/>
      <w:marLeft w:val="0"/>
      <w:marRight w:val="0"/>
      <w:marTop w:val="0"/>
      <w:marBottom w:val="0"/>
      <w:divBdr>
        <w:top w:val="none" w:sz="0" w:space="0" w:color="auto"/>
        <w:left w:val="none" w:sz="0" w:space="0" w:color="auto"/>
        <w:bottom w:val="none" w:sz="0" w:space="0" w:color="auto"/>
        <w:right w:val="none" w:sz="0" w:space="0" w:color="auto"/>
      </w:divBdr>
    </w:div>
    <w:div w:id="1500268775">
      <w:bodyDiv w:val="1"/>
      <w:marLeft w:val="0"/>
      <w:marRight w:val="0"/>
      <w:marTop w:val="0"/>
      <w:marBottom w:val="0"/>
      <w:divBdr>
        <w:top w:val="none" w:sz="0" w:space="0" w:color="auto"/>
        <w:left w:val="none" w:sz="0" w:space="0" w:color="auto"/>
        <w:bottom w:val="none" w:sz="0" w:space="0" w:color="auto"/>
        <w:right w:val="none" w:sz="0" w:space="0" w:color="auto"/>
      </w:divBdr>
    </w:div>
    <w:div w:id="1507986713">
      <w:bodyDiv w:val="1"/>
      <w:marLeft w:val="0"/>
      <w:marRight w:val="0"/>
      <w:marTop w:val="0"/>
      <w:marBottom w:val="0"/>
      <w:divBdr>
        <w:top w:val="none" w:sz="0" w:space="0" w:color="auto"/>
        <w:left w:val="none" w:sz="0" w:space="0" w:color="auto"/>
        <w:bottom w:val="none" w:sz="0" w:space="0" w:color="auto"/>
        <w:right w:val="none" w:sz="0" w:space="0" w:color="auto"/>
      </w:divBdr>
    </w:div>
    <w:div w:id="1794204261">
      <w:bodyDiv w:val="1"/>
      <w:marLeft w:val="0"/>
      <w:marRight w:val="0"/>
      <w:marTop w:val="0"/>
      <w:marBottom w:val="0"/>
      <w:divBdr>
        <w:top w:val="none" w:sz="0" w:space="0" w:color="auto"/>
        <w:left w:val="none" w:sz="0" w:space="0" w:color="auto"/>
        <w:bottom w:val="none" w:sz="0" w:space="0" w:color="auto"/>
        <w:right w:val="none" w:sz="0" w:space="0" w:color="auto"/>
      </w:divBdr>
    </w:div>
    <w:div w:id="20565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2852</TotalTime>
  <Pages>5</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6</cp:revision>
  <dcterms:created xsi:type="dcterms:W3CDTF">2015-09-30T04:22:00Z</dcterms:created>
  <dcterms:modified xsi:type="dcterms:W3CDTF">2015-10-02T03:57:00Z</dcterms:modified>
</cp:coreProperties>
</file>